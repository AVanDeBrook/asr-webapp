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292E" w:rsidP="00E5292E" w:rsidRDefault="00E5292E" w14:paraId="653EE02F" w14:textId="77777777">
      <w:pPr>
        <w:pStyle w:val="line"/>
      </w:pPr>
    </w:p>
    <w:p w:rsidR="00E5292E" w:rsidP="00E5292E" w:rsidRDefault="00E5292E" w14:paraId="382B5F5D" w14:textId="77777777">
      <w:pPr>
        <w:pStyle w:val="Title"/>
      </w:pPr>
      <w:r>
        <w:t>S</w:t>
      </w:r>
      <w:r w:rsidR="009014D0">
        <w:t>ystem</w:t>
      </w:r>
      <w:r>
        <w:t xml:space="preserve"> Requirements Specification</w:t>
      </w:r>
    </w:p>
    <w:p w:rsidR="00E5292E" w:rsidP="00E5292E" w:rsidRDefault="00E5292E" w14:paraId="72F64906" w14:textId="77777777">
      <w:pPr>
        <w:pStyle w:val="Title"/>
        <w:spacing w:before="0" w:after="400"/>
        <w:rPr>
          <w:sz w:val="40"/>
        </w:rPr>
      </w:pPr>
      <w:r>
        <w:rPr>
          <w:sz w:val="40"/>
        </w:rPr>
        <w:t>for</w:t>
      </w:r>
    </w:p>
    <w:p w:rsidR="006C6CD5" w:rsidP="00E5292E" w:rsidRDefault="006C6CD5" w14:paraId="6D5C6E01" w14:textId="77777777">
      <w:pPr>
        <w:pStyle w:val="ByLine"/>
        <w:rPr>
          <w:sz w:val="64"/>
        </w:rPr>
      </w:pPr>
      <w:r w:rsidRPr="006C6CD5">
        <w:rPr>
          <w:sz w:val="64"/>
        </w:rPr>
        <w:t>Speech Recognition for Air Traffic Control</w:t>
      </w:r>
    </w:p>
    <w:p w:rsidR="00E5292E" w:rsidP="00E5292E" w:rsidRDefault="00E5292E" w14:paraId="0DF4FBE6" w14:textId="45F21E6A">
      <w:pPr>
        <w:pStyle w:val="ByLine"/>
      </w:pPr>
      <w:r w:rsidR="2E79DEA2">
        <w:rPr/>
        <w:t>Version 1.</w:t>
      </w:r>
      <w:r w:rsidR="1DAC8AC9">
        <w:rPr/>
        <w:t>2</w:t>
      </w:r>
      <w:r w:rsidR="2E79DEA2">
        <w:rPr/>
        <w:t xml:space="preserve"> approved</w:t>
      </w:r>
    </w:p>
    <w:p w:rsidR="00E5292E" w:rsidP="00E5292E" w:rsidRDefault="00E5292E" w14:paraId="0A7070D0" w14:textId="77777777">
      <w:pPr>
        <w:pStyle w:val="ByLine"/>
      </w:pPr>
      <w:r>
        <w:t xml:space="preserve">Prepared by </w:t>
      </w:r>
      <w:r w:rsidRPr="006C6CD5" w:rsidR="006C6CD5">
        <w:t xml:space="preserve">Braeden Burnett, Jakob </w:t>
      </w:r>
      <w:proofErr w:type="spellStart"/>
      <w:r w:rsidRPr="006C6CD5" w:rsidR="006C6CD5">
        <w:t>Haehre</w:t>
      </w:r>
      <w:proofErr w:type="spellEnd"/>
      <w:r w:rsidRPr="006C6CD5" w:rsidR="006C6CD5">
        <w:t>, Kira McFadden, Tyler Carr</w:t>
      </w:r>
    </w:p>
    <w:p w:rsidR="00E5292E" w:rsidP="00E5292E" w:rsidRDefault="006C6CD5" w14:paraId="16A48F44" w14:textId="77777777">
      <w:pPr>
        <w:pStyle w:val="ByLine"/>
      </w:pPr>
      <w:r>
        <w:t>Embry-Riddle Aeronautical University</w:t>
      </w:r>
    </w:p>
    <w:p w:rsidR="00E5292E" w:rsidP="00E5292E" w:rsidRDefault="00AE5A1D" w14:paraId="4218E3EB" w14:textId="2A1B5A9E">
      <w:pPr>
        <w:pStyle w:val="ByLine"/>
      </w:pPr>
      <w:r w:rsidR="04C59E24">
        <w:rPr/>
        <w:t>October</w:t>
      </w:r>
      <w:r w:rsidR="0007F75D">
        <w:rPr/>
        <w:t xml:space="preserve"> </w:t>
      </w:r>
      <w:r w:rsidR="04C59E24">
        <w:rPr/>
        <w:t>3</w:t>
      </w:r>
      <w:r w:rsidR="0007F75D">
        <w:rPr/>
        <w:t>, 2022</w:t>
      </w:r>
    </w:p>
    <w:p w:rsidR="00E5292E" w:rsidP="00E5292E" w:rsidRDefault="00E5292E" w14:paraId="4FEC7B66" w14:textId="77777777">
      <w:pPr>
        <w:pStyle w:val="ChangeHistoryTitle"/>
        <w:rPr>
          <w:sz w:val="32"/>
        </w:rPr>
        <w:sectPr w:rsidR="00E5292E">
          <w:footerReference w:type="default" r:id="rId10"/>
          <w:pgSz w:w="12240" w:h="15840" w:orient="portrait" w:code="1"/>
          <w:pgMar w:top="1440" w:right="1440" w:bottom="1440" w:left="1440" w:header="720" w:footer="720" w:gutter="0"/>
          <w:pgNumType w:fmt="lowerRoman" w:start="1"/>
          <w:cols w:space="720"/>
        </w:sectPr>
      </w:pPr>
    </w:p>
    <w:p w:rsidR="00E5292E" w:rsidP="00E5292E" w:rsidRDefault="00E5292E" w14:paraId="3E46C767" w14:textId="77777777">
      <w:pPr>
        <w:pStyle w:val="TOCEntry"/>
      </w:pPr>
      <w:bookmarkStart w:name="_Toc344877432" w:id="6"/>
      <w:bookmarkStart w:name="_Toc344879822" w:id="7"/>
      <w:bookmarkStart w:name="_Toc346508722" w:id="8"/>
      <w:bookmarkStart w:name="_Toc346508952" w:id="9"/>
      <w:bookmarkStart w:name="_Toc346509227" w:id="10"/>
      <w:bookmarkStart w:name="_Toc441230970" w:id="11"/>
      <w:bookmarkEnd w:id="6"/>
      <w:bookmarkEnd w:id="7"/>
      <w:bookmarkEnd w:id="8"/>
      <w:bookmarkEnd w:id="9"/>
      <w:bookmarkEnd w:id="10"/>
      <w:r>
        <w:lastRenderedPageBreak/>
        <w:t>Table of Contents</w:t>
      </w:r>
      <w:bookmarkEnd w:id="11"/>
    </w:p>
    <w:p w:rsidR="00E5292E" w:rsidP="00E5292E" w:rsidRDefault="00E5292E" w14:paraId="3C5CA1F8"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5292E" w:rsidP="00E5292E" w:rsidRDefault="00E5292E" w14:paraId="48BE81FB" w14:textId="77777777">
      <w:pPr>
        <w:pStyle w:val="TOC1"/>
      </w:pPr>
      <w:r>
        <w:t>Revision History</w:t>
      </w:r>
      <w:r>
        <w:tab/>
      </w:r>
      <w:r>
        <w:fldChar w:fldCharType="begin"/>
      </w:r>
      <w:r>
        <w:instrText xml:space="preserve"> PAGEREF _Toc441230971 \h </w:instrText>
      </w:r>
      <w:r>
        <w:fldChar w:fldCharType="separate"/>
      </w:r>
      <w:r>
        <w:t>ii</w:t>
      </w:r>
      <w:r>
        <w:fldChar w:fldCharType="end"/>
      </w:r>
    </w:p>
    <w:p w:rsidR="00E5292E" w:rsidP="00E5292E" w:rsidRDefault="00E5292E" w14:paraId="4F8D60AF" w14:textId="77777777">
      <w:pPr>
        <w:pStyle w:val="TOC1"/>
      </w:pPr>
      <w:r>
        <w:t>1.</w:t>
      </w:r>
      <w:r>
        <w:tab/>
      </w:r>
      <w:r>
        <w:t>Introduction</w:t>
      </w:r>
      <w:r>
        <w:tab/>
      </w:r>
      <w:r>
        <w:fldChar w:fldCharType="begin"/>
      </w:r>
      <w:r>
        <w:instrText xml:space="preserve"> PAGEREF _Toc441230972 \h </w:instrText>
      </w:r>
      <w:r>
        <w:fldChar w:fldCharType="separate"/>
      </w:r>
      <w:r>
        <w:t>1</w:t>
      </w:r>
      <w:r>
        <w:fldChar w:fldCharType="end"/>
      </w:r>
    </w:p>
    <w:p w:rsidR="00E5292E" w:rsidP="00E5292E" w:rsidRDefault="00E5292E" w14:paraId="7DC305FE"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5292E" w:rsidP="00E5292E" w:rsidRDefault="00E5292E" w14:paraId="3DC9DB1B"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5292E" w:rsidP="00E5292E" w:rsidRDefault="00E5292E" w14:paraId="03E78224"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5292E" w:rsidP="00E5292E" w:rsidRDefault="00E5292E" w14:paraId="63783EB2"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5292E" w:rsidP="00E5292E" w:rsidRDefault="00E5292E" w14:paraId="170A2588"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5292E" w:rsidP="00E5292E" w:rsidRDefault="00E5292E" w14:paraId="7B4E9756" w14:textId="77777777">
      <w:pPr>
        <w:pStyle w:val="TOC1"/>
      </w:pPr>
      <w:r>
        <w:t>2.</w:t>
      </w:r>
      <w:r>
        <w:tab/>
      </w:r>
      <w:r>
        <w:t>Overall Description</w:t>
      </w:r>
      <w:r>
        <w:tab/>
      </w:r>
      <w:r>
        <w:fldChar w:fldCharType="begin"/>
      </w:r>
      <w:r>
        <w:instrText xml:space="preserve"> PAGEREF _Toc441230978 \h </w:instrText>
      </w:r>
      <w:r>
        <w:fldChar w:fldCharType="separate"/>
      </w:r>
      <w:r>
        <w:t>2</w:t>
      </w:r>
      <w:r>
        <w:fldChar w:fldCharType="end"/>
      </w:r>
    </w:p>
    <w:p w:rsidR="00E5292E" w:rsidP="00E5292E" w:rsidRDefault="00E5292E" w14:paraId="1110C2A5"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5292E" w:rsidP="00E5292E" w:rsidRDefault="00E5292E" w14:paraId="4B07E5EB"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5292E" w:rsidP="00E5292E" w:rsidRDefault="00E5292E" w14:paraId="090C4822" w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5292E" w:rsidP="00E5292E" w:rsidRDefault="00E5292E" w14:paraId="3737F913" w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5292E" w:rsidP="00E5292E" w:rsidRDefault="00E5292E" w14:paraId="795B14A2" w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5292E" w:rsidP="00E5292E" w:rsidRDefault="00E5292E" w14:paraId="363376AD" w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5292E" w:rsidP="00E5292E" w:rsidRDefault="00E5292E" w14:paraId="6F5C8D02" w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5292E" w:rsidP="00E5292E" w:rsidRDefault="00E5292E" w14:paraId="4C9A6E7A" w14:textId="77777777">
      <w:pPr>
        <w:pStyle w:val="TOC1"/>
      </w:pPr>
      <w:r>
        <w:t>3.</w:t>
      </w:r>
      <w:r>
        <w:tab/>
      </w:r>
      <w:r>
        <w:t>External Interface Requirements</w:t>
      </w:r>
      <w:r>
        <w:tab/>
      </w:r>
      <w:r>
        <w:fldChar w:fldCharType="begin"/>
      </w:r>
      <w:r>
        <w:instrText xml:space="preserve"> PAGEREF _Toc441230986 \h </w:instrText>
      </w:r>
      <w:r>
        <w:fldChar w:fldCharType="separate"/>
      </w:r>
      <w:r>
        <w:t>3</w:t>
      </w:r>
      <w:r>
        <w:fldChar w:fldCharType="end"/>
      </w:r>
    </w:p>
    <w:p w:rsidR="00E5292E" w:rsidP="00E5292E" w:rsidRDefault="00E5292E" w14:paraId="5B8D15C3"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5292E" w:rsidP="00E5292E" w:rsidRDefault="00E5292E" w14:paraId="4E88B2B4"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5292E" w:rsidP="00E5292E" w:rsidRDefault="00E5292E" w14:paraId="6D3C8D90"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5292E" w:rsidP="00E5292E" w:rsidRDefault="00E5292E" w14:paraId="470FB5EA"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5292E" w:rsidP="00E5292E" w:rsidRDefault="00E5292E" w14:paraId="40C29B5D" w14:textId="77777777">
      <w:pPr>
        <w:pStyle w:val="TOC1"/>
      </w:pPr>
      <w:r>
        <w:t>4.</w:t>
      </w:r>
      <w:r>
        <w:tab/>
      </w:r>
      <w:r>
        <w:t>System Features</w:t>
      </w:r>
      <w:r>
        <w:tab/>
      </w:r>
      <w:r>
        <w:fldChar w:fldCharType="begin"/>
      </w:r>
      <w:r>
        <w:instrText xml:space="preserve"> PAGEREF _Toc441230991 \h </w:instrText>
      </w:r>
      <w:r>
        <w:fldChar w:fldCharType="separate"/>
      </w:r>
      <w:r>
        <w:t>4</w:t>
      </w:r>
      <w:r>
        <w:fldChar w:fldCharType="end"/>
      </w:r>
    </w:p>
    <w:p w:rsidR="00E5292E" w:rsidP="00E5292E" w:rsidRDefault="00E5292E" w14:paraId="04CF11F6" w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5292E" w:rsidP="00E5292E" w:rsidRDefault="00E5292E" w14:paraId="16F0AF4F" w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5292E" w:rsidP="00E5292E" w:rsidRDefault="00E5292E" w14:paraId="2A82323B" w14:textId="77777777">
      <w:pPr>
        <w:pStyle w:val="TOC1"/>
      </w:pPr>
      <w:r>
        <w:t>5.</w:t>
      </w:r>
      <w:r>
        <w:tab/>
      </w:r>
      <w:r>
        <w:t>Other Nonfunctional Requirements</w:t>
      </w:r>
      <w:r>
        <w:tab/>
      </w:r>
      <w:r>
        <w:fldChar w:fldCharType="begin"/>
      </w:r>
      <w:r>
        <w:instrText xml:space="preserve"> PAGEREF _Toc441230994 \h </w:instrText>
      </w:r>
      <w:r>
        <w:fldChar w:fldCharType="separate"/>
      </w:r>
      <w:r>
        <w:t>4</w:t>
      </w:r>
      <w:r>
        <w:fldChar w:fldCharType="end"/>
      </w:r>
    </w:p>
    <w:p w:rsidR="00E5292E" w:rsidP="00E5292E" w:rsidRDefault="00E5292E" w14:paraId="5FCDD4AD"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5292E" w:rsidP="00E5292E" w:rsidRDefault="00E5292E" w14:paraId="7664E97B" w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5292E" w:rsidP="00E5292E" w:rsidRDefault="00E5292E" w14:paraId="185DFE76" w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5292E" w:rsidP="00E5292E" w:rsidRDefault="00E5292E" w14:paraId="68F7A232"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5292E" w:rsidP="00E5292E" w:rsidRDefault="00E5292E" w14:paraId="7F16543E" w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5292E" w:rsidP="00E5292E" w:rsidRDefault="00E5292E" w14:paraId="16AAC6F0" w14:textId="77777777">
      <w:pPr>
        <w:pStyle w:val="TOC1"/>
      </w:pPr>
      <w:r>
        <w:t>6.</w:t>
      </w:r>
      <w:r>
        <w:tab/>
      </w:r>
      <w:r>
        <w:t>Other Requirements</w:t>
      </w:r>
      <w:r>
        <w:tab/>
      </w:r>
      <w:r>
        <w:fldChar w:fldCharType="begin"/>
      </w:r>
      <w:r>
        <w:instrText xml:space="preserve"> PAGEREF _Toc441231000 \h </w:instrText>
      </w:r>
      <w:r>
        <w:fldChar w:fldCharType="separate"/>
      </w:r>
      <w:r>
        <w:t>5</w:t>
      </w:r>
      <w:r>
        <w:fldChar w:fldCharType="end"/>
      </w:r>
    </w:p>
    <w:p w:rsidR="00E5292E" w:rsidP="00E5292E" w:rsidRDefault="00E5292E" w14:paraId="309E94C5" w14:textId="77777777">
      <w:pPr>
        <w:pStyle w:val="TOC1"/>
      </w:pPr>
      <w:r>
        <w:t>Appendix A: Glossary</w:t>
      </w:r>
      <w:r>
        <w:tab/>
      </w:r>
      <w:r>
        <w:fldChar w:fldCharType="begin"/>
      </w:r>
      <w:r>
        <w:instrText xml:space="preserve"> PAGEREF _Toc441231001 \h </w:instrText>
      </w:r>
      <w:r>
        <w:fldChar w:fldCharType="separate"/>
      </w:r>
      <w:r>
        <w:t>5</w:t>
      </w:r>
      <w:r>
        <w:fldChar w:fldCharType="end"/>
      </w:r>
    </w:p>
    <w:p w:rsidR="00E5292E" w:rsidP="00E5292E" w:rsidRDefault="00E5292E" w14:paraId="4EBE0A27" w14:textId="77777777">
      <w:pPr>
        <w:pStyle w:val="TOC1"/>
      </w:pPr>
      <w:r>
        <w:t>Appendix B: Analysis Models</w:t>
      </w:r>
      <w:r>
        <w:tab/>
      </w:r>
      <w:r>
        <w:fldChar w:fldCharType="begin"/>
      </w:r>
      <w:r>
        <w:instrText xml:space="preserve"> PAGEREF _Toc441231002 \h </w:instrText>
      </w:r>
      <w:r>
        <w:fldChar w:fldCharType="separate"/>
      </w:r>
      <w:r>
        <w:t>5</w:t>
      </w:r>
      <w:r>
        <w:fldChar w:fldCharType="end"/>
      </w:r>
    </w:p>
    <w:p w:rsidR="00E5292E" w:rsidP="00E5292E" w:rsidRDefault="00E5292E" w14:paraId="6B986A09" w14:textId="77777777">
      <w:pPr>
        <w:pStyle w:val="TOC1"/>
      </w:pPr>
      <w:r>
        <w:t>Appendix C: To Be Determined List</w:t>
      </w:r>
      <w:r>
        <w:tab/>
      </w:r>
      <w:r>
        <w:fldChar w:fldCharType="begin"/>
      </w:r>
      <w:r>
        <w:instrText xml:space="preserve"> PAGEREF _Toc441231003 \h </w:instrText>
      </w:r>
      <w:r>
        <w:fldChar w:fldCharType="separate"/>
      </w:r>
      <w:r>
        <w:t>6</w:t>
      </w:r>
      <w:r>
        <w:fldChar w:fldCharType="end"/>
      </w:r>
    </w:p>
    <w:p w:rsidR="00E5292E" w:rsidP="00E5292E" w:rsidRDefault="00E5292E" w14:paraId="5128BC60" w14:textId="77777777">
      <w:pPr>
        <w:rPr>
          <w:rFonts w:ascii="Times New Roman" w:hAnsi="Times New Roman"/>
          <w:b/>
          <w:noProof/>
        </w:rPr>
      </w:pPr>
      <w:r>
        <w:rPr>
          <w:rFonts w:ascii="Times New Roman" w:hAnsi="Times New Roman"/>
          <w:b/>
          <w:noProof/>
        </w:rPr>
        <w:fldChar w:fldCharType="end"/>
      </w:r>
    </w:p>
    <w:p w:rsidR="00E5292E" w:rsidP="00E5292E" w:rsidRDefault="00E5292E" w14:paraId="22CF984D" w14:textId="77777777">
      <w:pPr>
        <w:rPr>
          <w:rFonts w:ascii="Times New Roman" w:hAnsi="Times New Roman"/>
          <w:b/>
          <w:noProof/>
        </w:rPr>
      </w:pPr>
    </w:p>
    <w:p w:rsidR="00E5292E" w:rsidP="00E5292E" w:rsidRDefault="00E5292E" w14:paraId="11128B41" w14:textId="77777777">
      <w:pPr>
        <w:pStyle w:val="TOCEntry"/>
      </w:pPr>
      <w:bookmarkStart w:name="_Toc441230971" w:id="12"/>
      <w:r>
        <w:t>Revision History</w:t>
      </w:r>
      <w:bookmarkEnd w:id="12"/>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E5292E" w:rsidTr="32AD39AA" w14:paraId="0D1B323F" w14:textId="77777777">
        <w:tc>
          <w:tcPr>
            <w:tcW w:w="2160" w:type="dxa"/>
            <w:tcBorders>
              <w:top w:val="single" w:color="auto" w:sz="12" w:space="0"/>
              <w:bottom w:val="double" w:color="auto" w:sz="12" w:space="0"/>
            </w:tcBorders>
            <w:tcMar/>
          </w:tcPr>
          <w:p w:rsidR="00E5292E" w:rsidP="00E5292E" w:rsidRDefault="00E5292E" w14:paraId="0F7508D2" w14:textId="77777777">
            <w:pPr>
              <w:spacing w:before="40" w:after="40"/>
              <w:rPr>
                <w:b/>
              </w:rPr>
            </w:pPr>
            <w:r>
              <w:rPr>
                <w:b/>
              </w:rPr>
              <w:t>Name</w:t>
            </w:r>
          </w:p>
        </w:tc>
        <w:tc>
          <w:tcPr>
            <w:tcW w:w="1170" w:type="dxa"/>
            <w:tcBorders>
              <w:top w:val="single" w:color="auto" w:sz="12" w:space="0"/>
              <w:bottom w:val="double" w:color="auto" w:sz="12" w:space="0"/>
            </w:tcBorders>
            <w:tcMar/>
          </w:tcPr>
          <w:p w:rsidR="00E5292E" w:rsidP="00E5292E" w:rsidRDefault="00E5292E" w14:paraId="17E0095A" w14:textId="77777777">
            <w:pPr>
              <w:spacing w:before="40" w:after="40"/>
              <w:rPr>
                <w:b/>
              </w:rPr>
            </w:pPr>
            <w:r>
              <w:rPr>
                <w:b/>
              </w:rPr>
              <w:t>Date</w:t>
            </w:r>
          </w:p>
        </w:tc>
        <w:tc>
          <w:tcPr>
            <w:tcW w:w="4954" w:type="dxa"/>
            <w:tcBorders>
              <w:top w:val="single" w:color="auto" w:sz="12" w:space="0"/>
              <w:bottom w:val="double" w:color="auto" w:sz="12" w:space="0"/>
            </w:tcBorders>
            <w:tcMar/>
          </w:tcPr>
          <w:p w:rsidR="00E5292E" w:rsidP="00E5292E" w:rsidRDefault="00E5292E" w14:paraId="08D389DB"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E5292E" w:rsidP="00E5292E" w:rsidRDefault="00E5292E" w14:paraId="365C46F7" w14:textId="77777777">
            <w:pPr>
              <w:spacing w:before="40" w:after="40"/>
              <w:rPr>
                <w:b/>
              </w:rPr>
            </w:pPr>
            <w:r>
              <w:rPr>
                <w:b/>
              </w:rPr>
              <w:t>Version</w:t>
            </w:r>
          </w:p>
        </w:tc>
      </w:tr>
      <w:tr w:rsidR="00E5292E" w:rsidTr="32AD39AA" w14:paraId="6357CCCA" w14:textId="77777777">
        <w:tc>
          <w:tcPr>
            <w:tcW w:w="2160" w:type="dxa"/>
            <w:tcBorders>
              <w:top w:val="nil"/>
            </w:tcBorders>
            <w:tcMar/>
          </w:tcPr>
          <w:p w:rsidR="00E5292E" w:rsidP="00E5292E" w:rsidRDefault="006C6CD5" w14:paraId="67635D6C" w14:textId="77777777">
            <w:pPr>
              <w:spacing w:before="40" w:after="40"/>
            </w:pPr>
            <w:r>
              <w:t>Tyler</w:t>
            </w:r>
          </w:p>
        </w:tc>
        <w:tc>
          <w:tcPr>
            <w:tcW w:w="1170" w:type="dxa"/>
            <w:tcBorders>
              <w:top w:val="nil"/>
            </w:tcBorders>
            <w:tcMar/>
          </w:tcPr>
          <w:p w:rsidR="00E5292E" w:rsidP="00E5292E" w:rsidRDefault="006C6CD5" w14:paraId="6A03DD76" w14:textId="77777777">
            <w:pPr>
              <w:spacing w:before="40" w:after="40"/>
            </w:pPr>
            <w:r>
              <w:t>9/17/22</w:t>
            </w:r>
          </w:p>
        </w:tc>
        <w:tc>
          <w:tcPr>
            <w:tcW w:w="4954" w:type="dxa"/>
            <w:tcBorders>
              <w:top w:val="nil"/>
            </w:tcBorders>
            <w:tcMar/>
          </w:tcPr>
          <w:p w:rsidR="00E5292E" w:rsidP="00E5292E" w:rsidRDefault="006C6CD5" w14:paraId="3153E0EB" w14:textId="77777777">
            <w:pPr>
              <w:spacing w:before="40" w:after="40"/>
            </w:pPr>
            <w:r>
              <w:t>Initial document creation</w:t>
            </w:r>
          </w:p>
        </w:tc>
        <w:tc>
          <w:tcPr>
            <w:tcW w:w="1584" w:type="dxa"/>
            <w:tcBorders>
              <w:top w:val="nil"/>
            </w:tcBorders>
            <w:tcMar/>
          </w:tcPr>
          <w:p w:rsidR="00E5292E" w:rsidP="00E5292E" w:rsidRDefault="006C6CD5" w14:paraId="79E8642B" w14:textId="77777777">
            <w:pPr>
              <w:spacing w:before="40" w:after="40"/>
            </w:pPr>
            <w:r>
              <w:t>1</w:t>
            </w:r>
          </w:p>
        </w:tc>
      </w:tr>
      <w:tr w:rsidR="00E5292E" w:rsidTr="32AD39AA" w14:paraId="20755BA5" w14:textId="77777777">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Change w:author="Kira McFadden" w:date="2022-10-03T12:17:00Z" w:id="14">
            <w:tblPrEx>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Ex>
          </w:tblPrExChange>
        </w:tblPrEx>
        <w:tc>
          <w:tcPr>
            <w:tcW w:w="2160" w:type="dxa"/>
            <w:tcBorders>
              <w:top w:val="single" w:color="auto" w:sz="12"/>
              <w:left w:val="single" w:color="auto" w:sz="12"/>
              <w:bottom w:val="single" w:color="auto" w:sz="12"/>
              <w:right w:val="single" w:color="auto" w:sz="12"/>
            </w:tcBorders>
            <w:tcMar/>
          </w:tcPr>
          <w:p w:rsidR="00E5292E" w:rsidP="00E5292E" w:rsidRDefault="00AE5A1D" w14:paraId="3A58554C" w14:textId="6B91C08A" w14:noSpellErr="1">
            <w:pPr>
              <w:spacing w:before="40" w:after="40"/>
            </w:pPr>
            <w:r w:rsidR="04C59E24">
              <w:rPr/>
              <w:t>Kira</w:t>
            </w:r>
          </w:p>
        </w:tc>
        <w:tc>
          <w:tcPr>
            <w:tcW w:w="1170" w:type="dxa"/>
            <w:tcBorders>
              <w:top w:val="single" w:color="auto" w:sz="12"/>
              <w:left w:val="single" w:color="auto" w:sz="12"/>
              <w:bottom w:val="single" w:color="auto" w:sz="12"/>
              <w:right w:val="single" w:color="auto" w:sz="12"/>
            </w:tcBorders>
            <w:tcMar/>
          </w:tcPr>
          <w:p w:rsidR="00E5292E" w:rsidP="00E5292E" w:rsidRDefault="00AE5A1D" w14:paraId="69CD1E5F" w14:textId="59FD7D02" w14:noSpellErr="1">
            <w:pPr>
              <w:spacing w:before="40" w:after="40"/>
            </w:pPr>
            <w:r w:rsidR="04C59E24">
              <w:rPr/>
              <w:t>10/3/22</w:t>
            </w:r>
          </w:p>
        </w:tc>
        <w:tc>
          <w:tcPr>
            <w:tcW w:w="4954" w:type="dxa"/>
            <w:tcBorders>
              <w:top w:val="single" w:color="auto" w:sz="12"/>
              <w:left w:val="single" w:color="auto" w:sz="12"/>
              <w:bottom w:val="single" w:color="auto" w:sz="12"/>
              <w:right w:val="single" w:color="auto" w:sz="12"/>
            </w:tcBorders>
            <w:tcMar/>
          </w:tcPr>
          <w:p w:rsidR="00E5292E" w:rsidP="00E5292E" w:rsidRDefault="00AE5A1D" w14:paraId="7D131393" w14:textId="37FD0F5A" w14:noSpellErr="1">
            <w:pPr>
              <w:spacing w:before="40" w:after="40"/>
            </w:pPr>
            <w:r w:rsidR="04C59E24">
              <w:rPr/>
              <w:t xml:space="preserve">Added </w:t>
            </w:r>
            <w:r w:rsidR="04C59E24">
              <w:rPr/>
              <w:t>Map References</w:t>
            </w:r>
            <w:r w:rsidR="350DA243">
              <w:rPr/>
              <w:t>, added common definitions table, added scope items</w:t>
            </w:r>
          </w:p>
        </w:tc>
        <w:tc>
          <w:tcPr>
            <w:tcW w:w="1584" w:type="dxa"/>
            <w:tcBorders>
              <w:top w:val="single" w:color="auto" w:sz="12"/>
              <w:left w:val="single" w:color="auto" w:sz="12"/>
              <w:bottom w:val="single" w:color="auto" w:sz="12"/>
              <w:right w:val="single" w:color="auto" w:sz="12"/>
            </w:tcBorders>
            <w:tcMar/>
          </w:tcPr>
          <w:p w:rsidR="00E5292E" w:rsidP="00E5292E" w:rsidRDefault="00AE5A1D" w14:paraId="5FE2F246" w14:textId="626ADB7D" w14:noSpellErr="1">
            <w:pPr>
              <w:spacing w:before="40" w:after="40"/>
            </w:pPr>
            <w:r w:rsidR="04C59E24">
              <w:rPr/>
              <w:t>1.1</w:t>
            </w:r>
          </w:p>
        </w:tc>
      </w:tr>
      <w:tr w:rsidR="00AE5A1D" w:rsidTr="32AD39AA" w14:paraId="476D2485" w14:textId="77777777">
        <w:trPr/>
        <w:tc>
          <w:tcPr>
            <w:tcW w:w="2160" w:type="dxa"/>
            <w:tcMar/>
          </w:tcPr>
          <w:p w:rsidR="00AE5A1D" w:rsidP="00E5292E" w:rsidRDefault="00716835" w14:paraId="0054B0AC" w14:textId="72102CE2">
            <w:pPr>
              <w:spacing w:before="40" w:after="40"/>
              <w:rPr/>
            </w:pPr>
            <w:r w:rsidR="1DAC8AC9">
              <w:rPr/>
              <w:t>Kira</w:t>
            </w:r>
          </w:p>
        </w:tc>
        <w:tc>
          <w:tcPr>
            <w:tcW w:w="1170" w:type="dxa"/>
            <w:tcMar/>
          </w:tcPr>
          <w:p w:rsidR="00AE5A1D" w:rsidP="00E5292E" w:rsidRDefault="00716835" w14:paraId="4C0A5834" w14:textId="1B0D87F1" w14:noSpellErr="1">
            <w:pPr>
              <w:spacing w:before="40" w:after="40"/>
            </w:pPr>
            <w:r w:rsidR="1DAC8AC9">
              <w:rPr/>
              <w:t>10/4</w:t>
            </w:r>
            <w:r w:rsidR="3511E821">
              <w:rPr/>
              <w:t>/22</w:t>
            </w:r>
          </w:p>
        </w:tc>
        <w:tc>
          <w:tcPr>
            <w:tcW w:w="4954" w:type="dxa"/>
            <w:tcMar/>
          </w:tcPr>
          <w:p w:rsidR="00AE5A1D" w:rsidP="00E5292E" w:rsidRDefault="00716835" w14:paraId="42620AA2" w14:textId="77777777" w14:noSpellErr="1">
            <w:pPr>
              <w:spacing w:before="40" w:after="40"/>
            </w:pPr>
            <w:r w:rsidR="1DAC8AC9">
              <w:rPr/>
              <w:t>Added definitions to table, and table description</w:t>
            </w:r>
            <w:r w:rsidR="08E5C7BD">
              <w:rPr/>
              <w:t>.</w:t>
            </w:r>
          </w:p>
          <w:p w:rsidR="00A54588" w:rsidP="00E5292E" w:rsidRDefault="00A54588" w14:paraId="43E692B1" w14:textId="65758FB8" w14:noSpellErr="1">
            <w:pPr>
              <w:spacing w:before="40" w:after="40"/>
            </w:pPr>
            <w:r w:rsidR="08E5C7BD">
              <w:rPr/>
              <w:t xml:space="preserve">Added </w:t>
            </w:r>
            <w:r w:rsidR="73767307">
              <w:rPr/>
              <w:t>General purpose statement and fall mission statement</w:t>
            </w:r>
            <w:r w:rsidR="327D3723">
              <w:rPr/>
              <w:t>.</w:t>
            </w:r>
          </w:p>
        </w:tc>
        <w:tc>
          <w:tcPr>
            <w:tcW w:w="1584" w:type="dxa"/>
            <w:tcMar/>
          </w:tcPr>
          <w:p w:rsidR="00AE5A1D" w:rsidP="00E5292E" w:rsidRDefault="00716835" w14:paraId="7F966351" w14:textId="7C20C8F8" w14:noSpellErr="1">
            <w:pPr>
              <w:spacing w:before="40" w:after="40"/>
            </w:pPr>
            <w:r w:rsidR="1DAC8AC9">
              <w:rPr/>
              <w:t>1.2</w:t>
            </w:r>
          </w:p>
        </w:tc>
      </w:tr>
      <w:tr w:rsidR="00914DF4" w:rsidTr="32AD39AA" w14:paraId="500D8B68" w14:textId="77777777">
        <w:tc>
          <w:tcPr>
            <w:tcW w:w="2160" w:type="dxa"/>
            <w:tcBorders>
              <w:bottom w:val="single" w:color="auto" w:sz="12" w:space="0"/>
            </w:tcBorders>
            <w:tcMar/>
          </w:tcPr>
          <w:p w:rsidR="00914DF4" w:rsidP="00E5292E" w:rsidRDefault="00914DF4" w14:paraId="57C11058" w14:textId="2D1D514B">
            <w:pPr>
              <w:spacing w:before="40" w:after="40"/>
            </w:pPr>
            <w:r>
              <w:t xml:space="preserve">Tyler </w:t>
            </w:r>
          </w:p>
        </w:tc>
        <w:tc>
          <w:tcPr>
            <w:tcW w:w="1170" w:type="dxa"/>
            <w:tcBorders>
              <w:bottom w:val="single" w:color="auto" w:sz="12" w:space="0"/>
            </w:tcBorders>
            <w:tcMar/>
          </w:tcPr>
          <w:p w:rsidR="00914DF4" w:rsidP="00E5292E" w:rsidRDefault="00C80920" w14:paraId="249CF3F6" w14:textId="260313DC" w14:noSpellErr="1">
            <w:pPr>
              <w:spacing w:before="40" w:after="40"/>
            </w:pPr>
            <w:r w:rsidR="4F61F53C">
              <w:rPr/>
              <w:t>10/4</w:t>
            </w:r>
            <w:r w:rsidR="3511E821">
              <w:rPr/>
              <w:t>/22</w:t>
            </w:r>
          </w:p>
        </w:tc>
        <w:tc>
          <w:tcPr>
            <w:tcW w:w="4954" w:type="dxa"/>
            <w:tcBorders>
              <w:bottom w:val="single" w:color="auto" w:sz="12" w:space="0"/>
            </w:tcBorders>
            <w:tcMar/>
          </w:tcPr>
          <w:p w:rsidR="00914DF4" w:rsidP="00E5292E" w:rsidRDefault="00AA24A4" w14:paraId="3447DEBD" w14:textId="4F6F9BBA" w14:noSpellErr="1">
            <w:pPr>
              <w:spacing w:before="40" w:after="40"/>
            </w:pPr>
            <w:r w:rsidR="053BF013">
              <w:rPr/>
              <w:t>Added Display Interactive Map section to system features and outline some functionality</w:t>
            </w:r>
          </w:p>
        </w:tc>
        <w:tc>
          <w:tcPr>
            <w:tcW w:w="1584" w:type="dxa"/>
            <w:tcBorders>
              <w:bottom w:val="single" w:color="auto" w:sz="12" w:space="0"/>
            </w:tcBorders>
            <w:tcMar/>
          </w:tcPr>
          <w:p w:rsidR="00914DF4" w:rsidP="00E5292E" w:rsidRDefault="00AA24A4" w14:paraId="4438BF3E" w14:textId="4DB39BEF" w14:noSpellErr="1">
            <w:pPr>
              <w:spacing w:before="40" w:after="40"/>
            </w:pPr>
            <w:r w:rsidR="053BF013">
              <w:rPr/>
              <w:t>1.2</w:t>
            </w:r>
          </w:p>
        </w:tc>
      </w:tr>
    </w:tbl>
    <w:p w:rsidR="00E5292E" w:rsidP="00E5292E" w:rsidRDefault="00E5292E" w14:paraId="51499837" w14:textId="77777777">
      <w:pPr>
        <w:rPr>
          <w:b/>
        </w:rPr>
      </w:pPr>
    </w:p>
    <w:p w:rsidR="00E5292E" w:rsidP="00E5292E" w:rsidRDefault="00E5292E" w14:paraId="0F615691" w14:textId="77777777"/>
    <w:p w:rsidR="00E5292E" w:rsidP="00E5292E" w:rsidRDefault="00E5292E" w14:paraId="2442B153" w14:textId="77777777">
      <w:pPr>
        <w:sectPr w:rsidR="00E5292E">
          <w:headerReference w:type="default" r:id="rId11"/>
          <w:footerReference w:type="default" r:id="rId12"/>
          <w:pgSz w:w="12240" w:h="15840" w:orient="portrait" w:code="1"/>
          <w:pgMar w:top="1440" w:right="1440" w:bottom="1440" w:left="1440" w:header="720" w:footer="720" w:gutter="0"/>
          <w:pgNumType w:fmt="lowerRoman"/>
          <w:cols w:space="720"/>
        </w:sectPr>
      </w:pPr>
    </w:p>
    <w:p w:rsidR="00E5292E" w:rsidP="337CCB35" w:rsidRDefault="00E5292E" w14:paraId="2D997CEB" w14:textId="77777777">
      <w:pPr>
        <w:pStyle w:val="Heading1"/>
        <w:rPr>
          <w:rFonts w:ascii="Times New Roman" w:hAnsi="Times New Roman" w:eastAsia="Times New Roman" w:cs="Times New Roman"/>
        </w:rPr>
      </w:pPr>
      <w:bookmarkStart w:name="_Toc439994665" w:id="42"/>
      <w:bookmarkStart w:name="_Toc441230972" w:id="43"/>
      <w:r w:rsidRPr="337CCB35" w:rsidR="00E5292E">
        <w:rPr>
          <w:rFonts w:ascii="Times New Roman" w:hAnsi="Times New Roman" w:eastAsia="Times New Roman" w:cs="Times New Roman"/>
        </w:rPr>
        <w:t>Introduction</w:t>
      </w:r>
      <w:bookmarkEnd w:id="42"/>
      <w:bookmarkEnd w:id="43"/>
    </w:p>
    <w:p w:rsidR="00E5292E" w:rsidP="337CCB35" w:rsidRDefault="00E5292E" w14:paraId="745A0CF3" w14:textId="77777777">
      <w:pPr>
        <w:pStyle w:val="Heading2"/>
        <w:rPr>
          <w:rFonts w:ascii="Times New Roman" w:hAnsi="Times New Roman" w:eastAsia="Times New Roman" w:cs="Times New Roman"/>
        </w:rPr>
      </w:pPr>
      <w:bookmarkStart w:name="_Toc439994667" w:id="44"/>
      <w:bookmarkStart w:name="_Toc441230973" w:id="45"/>
      <w:r w:rsidRPr="337CCB35" w:rsidR="00E5292E">
        <w:rPr>
          <w:rFonts w:ascii="Times New Roman" w:hAnsi="Times New Roman" w:eastAsia="Times New Roman" w:cs="Times New Roman"/>
        </w:rPr>
        <w:t>Purpose</w:t>
      </w:r>
      <w:bookmarkEnd w:id="44"/>
      <w:bookmarkEnd w:id="45"/>
      <w:r w:rsidRPr="337CCB35" w:rsidR="00E5292E">
        <w:rPr>
          <w:rFonts w:ascii="Times New Roman" w:hAnsi="Times New Roman" w:eastAsia="Times New Roman" w:cs="Times New Roman"/>
        </w:rPr>
        <w:t xml:space="preserve"> </w:t>
      </w:r>
    </w:p>
    <w:p w:rsidR="00012BBD" w:rsidP="337CCB35" w:rsidRDefault="00012BBD" w14:paraId="161A65F5" w14:textId="2A67D9EB">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155D6" w:rsidP="337CCB35" w:rsidRDefault="009155D6" w14:paraId="449936C4" w14:textId="706A7D4E" w14:noSpellErr="1">
      <w:pPr>
        <w:pStyle w:val="template"/>
        <w:rPr>
          <w:rFonts w:ascii="Times New Roman" w:hAnsi="Times New Roman" w:eastAsia="Times New Roman" w:cs="Times New Roman"/>
        </w:rPr>
      </w:pPr>
    </w:p>
    <w:p w:rsidRPr="00820FB4" w:rsidR="00535501" w:rsidP="337CCB35" w:rsidRDefault="00D01AC9" w14:paraId="06BEF368" w14:textId="67C84E4A" w14:noSpellErr="1">
      <w:pPr>
        <w:pStyle w:val="template"/>
        <w:rPr>
          <w:rFonts w:ascii="Times New Roman" w:hAnsi="Times New Roman" w:eastAsia="Times New Roman" w:cs="Times New Roman"/>
          <w:i w:val="0"/>
          <w:iCs w:val="0"/>
        </w:rPr>
      </w:pPr>
      <w:r w:rsidRPr="337CCB35" w:rsidR="1DEFFE64">
        <w:rPr>
          <w:rFonts w:ascii="Times New Roman" w:hAnsi="Times New Roman" w:eastAsia="Times New Roman" w:cs="Times New Roman"/>
          <w:i w:val="0"/>
          <w:iCs w:val="0"/>
        </w:rPr>
        <w:t xml:space="preserve">Flight training can be </w:t>
      </w:r>
      <w:r w:rsidRPr="337CCB35" w:rsidR="729D6C4D">
        <w:rPr>
          <w:rFonts w:ascii="Times New Roman" w:hAnsi="Times New Roman" w:eastAsia="Times New Roman" w:cs="Times New Roman"/>
          <w:i w:val="0"/>
          <w:iCs w:val="0"/>
        </w:rPr>
        <w:t>diffi</w:t>
      </w:r>
      <w:r w:rsidRPr="337CCB35" w:rsidR="082E7185">
        <w:rPr>
          <w:rFonts w:ascii="Times New Roman" w:hAnsi="Times New Roman" w:eastAsia="Times New Roman" w:cs="Times New Roman"/>
          <w:i w:val="0"/>
          <w:iCs w:val="0"/>
        </w:rPr>
        <w:t>cult</w:t>
      </w:r>
      <w:r w:rsidRPr="337CCB35" w:rsidR="5AB832CF">
        <w:rPr>
          <w:rFonts w:ascii="Times New Roman" w:hAnsi="Times New Roman" w:eastAsia="Times New Roman" w:cs="Times New Roman"/>
          <w:i w:val="0"/>
          <w:iCs w:val="0"/>
        </w:rPr>
        <w:t xml:space="preserve"> when it comes</w:t>
      </w:r>
      <w:r w:rsidRPr="337CCB35" w:rsidR="5AB832CF">
        <w:rPr>
          <w:rFonts w:ascii="Times New Roman" w:hAnsi="Times New Roman" w:eastAsia="Times New Roman" w:cs="Times New Roman"/>
          <w:i w:val="0"/>
          <w:iCs w:val="0"/>
        </w:rPr>
        <w:t xml:space="preserve"> to flight planning, aeronautical sectional map reading, and </w:t>
      </w:r>
      <w:r w:rsidRPr="337CCB35" w:rsidR="6CE1492E">
        <w:rPr>
          <w:rFonts w:ascii="Times New Roman" w:hAnsi="Times New Roman" w:eastAsia="Times New Roman" w:cs="Times New Roman"/>
          <w:i w:val="0"/>
          <w:iCs w:val="0"/>
        </w:rPr>
        <w:t>under</w:t>
      </w:r>
      <w:r w:rsidRPr="337CCB35" w:rsidR="79774E80">
        <w:rPr>
          <w:rFonts w:ascii="Times New Roman" w:hAnsi="Times New Roman" w:eastAsia="Times New Roman" w:cs="Times New Roman"/>
          <w:i w:val="0"/>
          <w:iCs w:val="0"/>
        </w:rPr>
        <w:t xml:space="preserve">standing ATC communications. </w:t>
      </w:r>
      <w:r w:rsidRPr="337CCB35" w:rsidR="439BAF3D">
        <w:rPr>
          <w:rFonts w:ascii="Times New Roman" w:hAnsi="Times New Roman" w:eastAsia="Times New Roman" w:cs="Times New Roman"/>
          <w:i w:val="0"/>
          <w:iCs w:val="0"/>
        </w:rPr>
        <w:t>The sof</w:t>
      </w:r>
      <w:r w:rsidRPr="337CCB35" w:rsidR="5C57FC97">
        <w:rPr>
          <w:rFonts w:ascii="Times New Roman" w:hAnsi="Times New Roman" w:eastAsia="Times New Roman" w:cs="Times New Roman"/>
          <w:i w:val="0"/>
          <w:iCs w:val="0"/>
        </w:rPr>
        <w:t>t</w:t>
      </w:r>
      <w:r w:rsidRPr="337CCB35" w:rsidR="5C57FC97">
        <w:rPr>
          <w:rFonts w:ascii="Times New Roman" w:hAnsi="Times New Roman" w:eastAsia="Times New Roman" w:cs="Times New Roman"/>
          <w:i w:val="0"/>
          <w:iCs w:val="0"/>
        </w:rPr>
        <w:t xml:space="preserve">ware should aid in flight training by </w:t>
      </w:r>
      <w:r w:rsidRPr="337CCB35" w:rsidR="33799F9C">
        <w:rPr>
          <w:rFonts w:ascii="Times New Roman" w:hAnsi="Times New Roman" w:eastAsia="Times New Roman" w:cs="Times New Roman"/>
          <w:i w:val="0"/>
          <w:iCs w:val="0"/>
        </w:rPr>
        <w:t xml:space="preserve">allowing users </w:t>
      </w:r>
      <w:r w:rsidRPr="337CCB35" w:rsidR="36454514">
        <w:rPr>
          <w:rFonts w:ascii="Times New Roman" w:hAnsi="Times New Roman" w:eastAsia="Times New Roman" w:cs="Times New Roman"/>
          <w:i w:val="0"/>
          <w:iCs w:val="0"/>
        </w:rPr>
        <w:t xml:space="preserve">to track </w:t>
      </w:r>
      <w:r w:rsidRPr="337CCB35" w:rsidR="092DE466">
        <w:rPr>
          <w:rFonts w:ascii="Times New Roman" w:hAnsi="Times New Roman" w:eastAsia="Times New Roman" w:cs="Times New Roman"/>
          <w:i w:val="0"/>
          <w:iCs w:val="0"/>
        </w:rPr>
        <w:t>real-time flights</w:t>
      </w:r>
      <w:r w:rsidRPr="337CCB35" w:rsidR="4FBAA5E6">
        <w:rPr>
          <w:rFonts w:ascii="Times New Roman" w:hAnsi="Times New Roman" w:eastAsia="Times New Roman" w:cs="Times New Roman"/>
          <w:i w:val="0"/>
          <w:iCs w:val="0"/>
        </w:rPr>
        <w:t xml:space="preserve">, display live ATC communications, </w:t>
      </w:r>
      <w:r w:rsidRPr="337CCB35" w:rsidR="08E5C7BD">
        <w:rPr>
          <w:rFonts w:ascii="Times New Roman" w:hAnsi="Times New Roman" w:eastAsia="Times New Roman" w:cs="Times New Roman"/>
          <w:i w:val="0"/>
          <w:iCs w:val="0"/>
        </w:rPr>
        <w:t xml:space="preserve">and toggle </w:t>
      </w:r>
      <w:r w:rsidRPr="337CCB35" w:rsidR="08E5C7BD">
        <w:rPr>
          <w:rFonts w:ascii="Times New Roman" w:hAnsi="Times New Roman" w:eastAsia="Times New Roman" w:cs="Times New Roman"/>
          <w:i w:val="0"/>
          <w:iCs w:val="0"/>
        </w:rPr>
        <w:t>between Google Maps and aeronautical sectional charts.</w:t>
      </w:r>
      <w:r w:rsidRPr="337CCB35" w:rsidR="2C4B6B6F">
        <w:rPr>
          <w:rFonts w:ascii="Times New Roman" w:hAnsi="Times New Roman" w:eastAsia="Times New Roman" w:cs="Times New Roman"/>
          <w:i w:val="0"/>
          <w:iCs w:val="0"/>
        </w:rPr>
        <w:t xml:space="preserve"> </w:t>
      </w:r>
    </w:p>
    <w:p w:rsidR="00C14336" w:rsidP="337CCB35" w:rsidRDefault="00C14336" w14:paraId="1CB85953" w14:textId="77777777" w14:noSpellErr="1">
      <w:pPr>
        <w:pStyle w:val="template"/>
        <w:rPr>
          <w:rFonts w:ascii="Times New Roman" w:hAnsi="Times New Roman" w:eastAsia="Times New Roman" w:cs="Times New Roman"/>
        </w:rPr>
      </w:pPr>
    </w:p>
    <w:p w:rsidR="009B39B9" w:rsidP="337CCB35" w:rsidRDefault="007E01A2" w14:paraId="66BF3248" w14:textId="115F05F1" w14:noSpellErr="1">
      <w:pPr>
        <w:pStyle w:val="template"/>
        <w:rPr>
          <w:rFonts w:ascii="Times New Roman" w:hAnsi="Times New Roman" w:eastAsia="Times New Roman" w:cs="Times New Roman"/>
          <w:b w:val="1"/>
          <w:bCs w:val="1"/>
          <w:i w:val="0"/>
          <w:iCs w:val="0"/>
        </w:rPr>
      </w:pPr>
      <w:r w:rsidRPr="337CCB35" w:rsidR="6828591E">
        <w:rPr>
          <w:rFonts w:ascii="Times New Roman" w:hAnsi="Times New Roman" w:eastAsia="Times New Roman" w:cs="Times New Roman"/>
          <w:b w:val="1"/>
          <w:bCs w:val="1"/>
          <w:i w:val="0"/>
          <w:iCs w:val="0"/>
        </w:rPr>
        <w:t>Fall Mission Statement</w:t>
      </w:r>
    </w:p>
    <w:p w:rsidRPr="00D216C0" w:rsidR="00D216C0" w:rsidP="337CCB35" w:rsidRDefault="00D216C0" w14:paraId="7197FF5D" w14:textId="5D383023">
      <w:pPr>
        <w:pStyle w:val="template"/>
        <w:rPr>
          <w:rFonts w:ascii="Times New Roman" w:hAnsi="Times New Roman" w:eastAsia="Times New Roman" w:cs="Times New Roman"/>
          <w:i w:val="0"/>
          <w:iCs w:val="0"/>
        </w:rPr>
      </w:pPr>
      <w:r w:rsidRPr="337CCB35" w:rsidR="6828591E">
        <w:rPr>
          <w:rFonts w:ascii="Times New Roman" w:hAnsi="Times New Roman" w:eastAsia="Times New Roman" w:cs="Times New Roman"/>
          <w:i w:val="0"/>
          <w:iCs w:val="0"/>
        </w:rPr>
        <w:t>By the end of the first semester, our group plans to complete</w:t>
      </w:r>
      <w:r w:rsidRPr="337CCB35" w:rsidR="6828591E">
        <w:rPr>
          <w:rFonts w:ascii="Times New Roman" w:hAnsi="Times New Roman" w:eastAsia="Times New Roman" w:cs="Times New Roman"/>
          <w:i w:val="0"/>
          <w:iCs w:val="0"/>
        </w:rPr>
        <w:t xml:space="preserve"> the display of an aeronautical map on addi</w:t>
      </w:r>
      <w:r w:rsidRPr="337CCB35" w:rsidR="62172D43">
        <w:rPr>
          <w:rFonts w:ascii="Times New Roman" w:hAnsi="Times New Roman" w:eastAsia="Times New Roman" w:cs="Times New Roman"/>
          <w:i w:val="0"/>
          <w:iCs w:val="0"/>
        </w:rPr>
        <w:t xml:space="preserve">tion to a Google map and support carious scales for the chart. We also plan </w:t>
      </w:r>
      <w:r w:rsidRPr="337CCB35" w:rsidR="28E614F0">
        <w:rPr>
          <w:rFonts w:ascii="Times New Roman" w:hAnsi="Times New Roman" w:eastAsia="Times New Roman" w:cs="Times New Roman"/>
          <w:i w:val="0"/>
          <w:iCs w:val="0"/>
        </w:rPr>
        <w:t xml:space="preserve">on being able to transcribe the live speeches from </w:t>
      </w:r>
      <w:proofErr w:type="spellStart"/>
      <w:r w:rsidRPr="337CCB35" w:rsidR="28E614F0">
        <w:rPr>
          <w:rFonts w:ascii="Times New Roman" w:hAnsi="Times New Roman" w:eastAsia="Times New Roman" w:cs="Times New Roman"/>
          <w:i w:val="0"/>
          <w:iCs w:val="0"/>
        </w:rPr>
        <w:t>LiveATC</w:t>
      </w:r>
      <w:proofErr w:type="spellEnd"/>
      <w:r w:rsidRPr="337CCB35" w:rsidR="28E614F0">
        <w:rPr>
          <w:rFonts w:ascii="Times New Roman" w:hAnsi="Times New Roman" w:eastAsia="Times New Roman" w:cs="Times New Roman"/>
          <w:i w:val="0"/>
          <w:iCs w:val="0"/>
        </w:rPr>
        <w:t xml:space="preserve"> by building a </w:t>
      </w:r>
      <w:r w:rsidRPr="337CCB35" w:rsidR="28E614F0">
        <w:rPr>
          <w:rFonts w:ascii="Times New Roman" w:hAnsi="Times New Roman" w:eastAsia="Times New Roman" w:cs="Times New Roman"/>
          <w:i w:val="0"/>
          <w:iCs w:val="0"/>
        </w:rPr>
        <w:t>special speech recognizer to transcribe these communications.</w:t>
      </w:r>
    </w:p>
    <w:p w:rsidR="00E5292E" w:rsidP="337CCB35" w:rsidRDefault="00E5292E" w14:paraId="17C09813" w14:textId="77777777">
      <w:pPr>
        <w:pStyle w:val="Heading2"/>
        <w:rPr>
          <w:rFonts w:ascii="Times New Roman" w:hAnsi="Times New Roman" w:eastAsia="Times New Roman" w:cs="Times New Roman"/>
        </w:rPr>
      </w:pPr>
      <w:bookmarkStart w:name="_Toc439994668" w:id="69"/>
      <w:bookmarkStart w:name="_Toc441230974" w:id="70"/>
      <w:r w:rsidRPr="337CCB35" w:rsidR="00E5292E">
        <w:rPr>
          <w:rFonts w:ascii="Times New Roman" w:hAnsi="Times New Roman" w:eastAsia="Times New Roman" w:cs="Times New Roman"/>
        </w:rPr>
        <w:t>Document Conventions</w:t>
      </w:r>
      <w:bookmarkEnd w:id="69"/>
      <w:bookmarkEnd w:id="70"/>
    </w:p>
    <w:p w:rsidR="00E5292E" w:rsidP="337CCB35" w:rsidRDefault="00E5292E" w14:paraId="5296E186" w14:textId="57E148DF">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 xml:space="preserve">&lt;Describe any standards or typographical conventions that were followed when writing this SRS, such as fonts or highlighting that have special significance. For example, state whether </w:t>
      </w:r>
      <w:r w:rsidRPr="337CCB35" w:rsidR="0FC2474A">
        <w:rPr>
          <w:rFonts w:ascii="Times New Roman" w:hAnsi="Times New Roman" w:eastAsia="Times New Roman" w:cs="Times New Roman"/>
        </w:rPr>
        <w:t>priorities for</w:t>
      </w:r>
      <w:r w:rsidRPr="337CCB35" w:rsidR="2E79DEA2">
        <w:rPr>
          <w:rFonts w:ascii="Times New Roman" w:hAnsi="Times New Roman" w:eastAsia="Times New Roman" w:cs="Times New Roman"/>
        </w:rPr>
        <w:t xml:space="preserve"> higher-level requirements are assumed to be inherited by detailed requirements, or whether every requirement statement is to have its own priority.&gt;</w:t>
      </w:r>
    </w:p>
    <w:p w:rsidR="00E5292E" w:rsidP="337CCB35" w:rsidRDefault="00E5292E" w14:paraId="0156BC9B" w14:textId="77777777">
      <w:pPr>
        <w:pStyle w:val="Heading2"/>
        <w:rPr>
          <w:rFonts w:ascii="Times New Roman" w:hAnsi="Times New Roman" w:eastAsia="Times New Roman" w:cs="Times New Roman"/>
        </w:rPr>
      </w:pPr>
      <w:bookmarkStart w:name="_Toc439994669" w:id="73"/>
      <w:bookmarkStart w:name="_Toc441230975" w:id="74"/>
      <w:r w:rsidRPr="337CCB35" w:rsidR="00E5292E">
        <w:rPr>
          <w:rFonts w:ascii="Times New Roman" w:hAnsi="Times New Roman" w:eastAsia="Times New Roman" w:cs="Times New Roman"/>
        </w:rPr>
        <w:t xml:space="preserve">Intended Audience and </w:t>
      </w:r>
      <w:r w:rsidRPr="337CCB35" w:rsidR="00E5292E">
        <w:rPr>
          <w:rFonts w:ascii="Times New Roman" w:hAnsi="Times New Roman" w:eastAsia="Times New Roman" w:cs="Times New Roman"/>
        </w:rPr>
        <w:t>Reading</w:t>
      </w:r>
      <w:r w:rsidRPr="337CCB35" w:rsidR="00E5292E">
        <w:rPr>
          <w:rFonts w:ascii="Times New Roman" w:hAnsi="Times New Roman" w:eastAsia="Times New Roman" w:cs="Times New Roman"/>
        </w:rPr>
        <w:t xml:space="preserve"> Suggestions</w:t>
      </w:r>
      <w:bookmarkEnd w:id="73"/>
      <w:bookmarkEnd w:id="74"/>
      <w:smartTag w:uri="urn:schemas-microsoft-com:office:smarttags" w:element="City">
        <w:smartTag w:uri="urn:schemas-microsoft-com:office:smarttags" w:element="place"/>
      </w:smartTag>
    </w:p>
    <w:p w:rsidR="00E4626D" w:rsidP="337CCB35" w:rsidRDefault="00E5292E" w14:paraId="196189CB" w14:textId="6F34B889" w14:noSpellErr="1">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r w:rsidRPr="337CCB35" w:rsidR="2E79DEA2">
        <w:rPr>
          <w:rFonts w:ascii="Times New Roman" w:hAnsi="Times New Roman" w:eastAsia="Times New Roman" w:cs="Times New Roman"/>
        </w:rPr>
        <w:t>sections</w:t>
      </w:r>
      <w:r w:rsidRPr="337CCB35" w:rsidR="2E79DEA2">
        <w:rPr>
          <w:rFonts w:ascii="Times New Roman" w:hAnsi="Times New Roman" w:eastAsia="Times New Roman" w:cs="Times New Roman"/>
        </w:rPr>
        <w:t xml:space="preserve"> and proceeding through the sections that are most pertinent to each reader type.&gt;</w:t>
      </w:r>
    </w:p>
    <w:p w:rsidR="009F366F" w:rsidP="337CCB35" w:rsidRDefault="009F366F" w14:paraId="2F45CC22" w14:textId="77777777" w14:noSpellErr="1">
      <w:pPr>
        <w:pStyle w:val="template"/>
        <w:rPr>
          <w:rFonts w:ascii="Times New Roman" w:hAnsi="Times New Roman" w:eastAsia="Times New Roman" w:cs="Times New Roman"/>
        </w:rPr>
      </w:pPr>
    </w:p>
    <w:p w:rsidR="00CB5B0E" w:rsidP="337CCB35" w:rsidRDefault="00465DAF" w14:paraId="30D91B3D" w14:textId="17B603D4" w14:noSpellErr="1">
      <w:pPr>
        <w:pStyle w:val="template"/>
        <w:rPr>
          <w:rFonts w:ascii="Times New Roman" w:hAnsi="Times New Roman" w:eastAsia="Times New Roman" w:cs="Times New Roman"/>
          <w:b w:val="1"/>
          <w:bCs w:val="1"/>
        </w:rPr>
      </w:pPr>
      <w:r w:rsidRPr="337CCB35" w:rsidR="0C7371FC">
        <w:rPr>
          <w:rFonts w:ascii="Times New Roman" w:hAnsi="Times New Roman" w:eastAsia="Times New Roman" w:cs="Times New Roman"/>
          <w:b w:val="1"/>
          <w:bCs w:val="1"/>
        </w:rPr>
        <w:t>Intended Audience</w:t>
      </w:r>
    </w:p>
    <w:p w:rsidR="00465DAF" w:rsidP="337CCB35" w:rsidRDefault="00465DAF" w14:paraId="2D6BAFBB" w14:textId="77777777" w14:noSpellErr="1">
      <w:pPr>
        <w:pStyle w:val="template"/>
        <w:rPr>
          <w:rFonts w:ascii="Times New Roman" w:hAnsi="Times New Roman" w:eastAsia="Times New Roman" w:cs="Times New Roman"/>
          <w:b w:val="1"/>
          <w:bCs w:val="1"/>
        </w:rPr>
      </w:pPr>
    </w:p>
    <w:p w:rsidR="00465DAF" w:rsidP="337CCB35" w:rsidRDefault="00465DAF" w14:paraId="0FB0BCB5" w14:textId="4992A247" w14:noSpellErr="1">
      <w:pPr>
        <w:pStyle w:val="template"/>
        <w:rPr>
          <w:rFonts w:ascii="Times New Roman" w:hAnsi="Times New Roman" w:eastAsia="Times New Roman" w:cs="Times New Roman"/>
          <w:i w:val="0"/>
          <w:iCs w:val="0"/>
        </w:rPr>
      </w:pPr>
      <w:r w:rsidRPr="337CCB35" w:rsidR="0C7371FC">
        <w:rPr>
          <w:rFonts w:ascii="Times New Roman" w:hAnsi="Times New Roman" w:eastAsia="Times New Roman" w:cs="Times New Roman"/>
          <w:i w:val="0"/>
          <w:iCs w:val="0"/>
        </w:rPr>
        <w:t xml:space="preserve">Primary stakeholders: </w:t>
      </w:r>
      <w:r w:rsidRPr="337CCB35" w:rsidR="3030038F">
        <w:rPr>
          <w:rFonts w:ascii="Times New Roman" w:hAnsi="Times New Roman" w:eastAsia="Times New Roman" w:cs="Times New Roman"/>
          <w:i w:val="0"/>
          <w:iCs w:val="0"/>
        </w:rPr>
        <w:t>Dr. Liu, Dr. S</w:t>
      </w:r>
      <w:r w:rsidRPr="337CCB35" w:rsidR="279671A9">
        <w:rPr>
          <w:rFonts w:ascii="Times New Roman" w:hAnsi="Times New Roman" w:eastAsia="Times New Roman" w:cs="Times New Roman"/>
          <w:i w:val="0"/>
          <w:iCs w:val="0"/>
        </w:rPr>
        <w:t>chneider</w:t>
      </w:r>
    </w:p>
    <w:p w:rsidRPr="00465DAF" w:rsidR="00465DAF" w:rsidP="337CCB35" w:rsidRDefault="00465DAF" w14:paraId="4EE21E1F" w14:textId="271AECF7" w14:noSpellErr="1">
      <w:pPr>
        <w:pStyle w:val="template"/>
        <w:rPr>
          <w:rFonts w:ascii="Times New Roman" w:hAnsi="Times New Roman" w:eastAsia="Times New Roman" w:cs="Times New Roman"/>
          <w:i w:val="0"/>
          <w:iCs w:val="0"/>
        </w:rPr>
      </w:pPr>
      <w:r w:rsidRPr="337CCB35" w:rsidR="0C7371FC">
        <w:rPr>
          <w:rFonts w:ascii="Times New Roman" w:hAnsi="Times New Roman" w:eastAsia="Times New Roman" w:cs="Times New Roman"/>
          <w:i w:val="0"/>
          <w:iCs w:val="0"/>
        </w:rPr>
        <w:t>Seco</w:t>
      </w:r>
      <w:r w:rsidRPr="337CCB35" w:rsidR="0C7371FC">
        <w:rPr>
          <w:rFonts w:ascii="Times New Roman" w:hAnsi="Times New Roman" w:eastAsia="Times New Roman" w:cs="Times New Roman"/>
          <w:i w:val="0"/>
          <w:iCs w:val="0"/>
        </w:rPr>
        <w:t xml:space="preserve">ndary stakeholders: </w:t>
      </w:r>
      <w:r w:rsidRPr="337CCB35" w:rsidR="37B3F41D">
        <w:rPr>
          <w:rFonts w:ascii="Times New Roman" w:hAnsi="Times New Roman" w:eastAsia="Times New Roman" w:cs="Times New Roman"/>
          <w:i w:val="0"/>
          <w:iCs w:val="0"/>
        </w:rPr>
        <w:t>ERAU Flight Department</w:t>
      </w:r>
    </w:p>
    <w:p w:rsidR="00E4626D" w:rsidP="337CCB35" w:rsidRDefault="00E4626D" w14:paraId="54985209" w14:textId="331508FA" w14:noSpellErr="1">
      <w:pPr>
        <w:pStyle w:val="template"/>
        <w:rPr>
          <w:rFonts w:ascii="Times New Roman" w:hAnsi="Times New Roman" w:eastAsia="Times New Roman" w:cs="Times New Roman"/>
        </w:rPr>
      </w:pPr>
    </w:p>
    <w:p w:rsidR="00E4626D" w:rsidP="337CCB35" w:rsidRDefault="00E4626D" w14:paraId="49061FC8" w14:textId="7A760164" w14:noSpellErr="1">
      <w:pPr>
        <w:pStyle w:val="template"/>
        <w:numPr>
          <w:ilvl w:val="0"/>
          <w:numId w:val="5"/>
        </w:numPr>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Common Definitions</w:t>
      </w:r>
    </w:p>
    <w:tbl>
      <w:tblPr>
        <w:tblStyle w:val="TableGrid"/>
        <w:tblW w:w="0" w:type="auto"/>
        <w:tblInd w:w="720" w:type="dxa"/>
        <w:tblLook w:val="04A0" w:firstRow="1" w:lastRow="0" w:firstColumn="1" w:lastColumn="0" w:noHBand="0" w:noVBand="1"/>
      </w:tblPr>
      <w:tblGrid>
        <w:gridCol w:w="4410"/>
        <w:gridCol w:w="4508"/>
      </w:tblGrid>
      <w:tr w:rsidR="00E4626D" w:rsidTr="337CCB35" w14:paraId="5CD1B1F7" w14:textId="77777777">
        <w:trPr/>
        <w:tc>
          <w:tcPr>
            <w:tcW w:w="4932" w:type="dxa"/>
            <w:tcMar/>
          </w:tcPr>
          <w:p w:rsidRPr="00E4626D" w:rsidR="00E4626D" w:rsidP="337CCB35" w:rsidRDefault="00E4626D" w14:paraId="2EACF56B" w14:textId="15B04C62" w14:noSpellErr="1">
            <w:pPr>
              <w:pStyle w:val="template"/>
              <w:rPr>
                <w:rFonts w:ascii="Times New Roman" w:hAnsi="Times New Roman" w:eastAsia="Times New Roman" w:cs="Times New Roman"/>
                <w:b w:val="1"/>
                <w:bCs w:val="1"/>
                <w:i w:val="0"/>
                <w:iCs w:val="0"/>
              </w:rPr>
            </w:pPr>
            <w:r w:rsidRPr="337CCB35" w:rsidR="350DA243">
              <w:rPr>
                <w:rFonts w:ascii="Times New Roman" w:hAnsi="Times New Roman" w:eastAsia="Times New Roman" w:cs="Times New Roman"/>
                <w:b w:val="1"/>
                <w:bCs w:val="1"/>
                <w:i w:val="0"/>
                <w:iCs w:val="0"/>
              </w:rPr>
              <w:t>Name</w:t>
            </w:r>
          </w:p>
        </w:tc>
        <w:tc>
          <w:tcPr>
            <w:tcW w:w="4932" w:type="dxa"/>
            <w:tcMar/>
          </w:tcPr>
          <w:p w:rsidRPr="00E4626D" w:rsidR="00E4626D" w:rsidP="337CCB35" w:rsidRDefault="00E4626D" w14:paraId="3C4FCF55" w14:textId="05354253" w14:noSpellErr="1">
            <w:pPr>
              <w:pStyle w:val="template"/>
              <w:rPr>
                <w:rFonts w:ascii="Times New Roman" w:hAnsi="Times New Roman" w:eastAsia="Times New Roman" w:cs="Times New Roman"/>
                <w:b w:val="1"/>
                <w:bCs w:val="1"/>
                <w:i w:val="0"/>
                <w:iCs w:val="0"/>
              </w:rPr>
            </w:pPr>
            <w:r w:rsidRPr="337CCB35" w:rsidR="350DA243">
              <w:rPr>
                <w:rFonts w:ascii="Times New Roman" w:hAnsi="Times New Roman" w:eastAsia="Times New Roman" w:cs="Times New Roman"/>
                <w:b w:val="1"/>
                <w:bCs w:val="1"/>
                <w:i w:val="0"/>
                <w:iCs w:val="0"/>
              </w:rPr>
              <w:t>Definition</w:t>
            </w:r>
          </w:p>
        </w:tc>
      </w:tr>
      <w:tr w:rsidR="00C32D2B" w:rsidTr="337CCB35" w14:paraId="044C9C03" w14:textId="77777777">
        <w:trPr/>
        <w:tc>
          <w:tcPr>
            <w:tcW w:w="4932" w:type="dxa"/>
            <w:tcMar/>
          </w:tcPr>
          <w:p w:rsidR="00C32D2B" w:rsidP="337CCB35" w:rsidRDefault="00C32D2B" w14:paraId="23DEC6C1" w14:textId="4C183C34" w14:noSpellErr="1">
            <w:pPr>
              <w:pStyle w:val="template"/>
              <w:rPr>
                <w:rFonts w:ascii="Times New Roman" w:hAnsi="Times New Roman" w:eastAsia="Times New Roman" w:cs="Times New Roman"/>
                <w:i w:val="0"/>
                <w:iCs w:val="0"/>
              </w:rPr>
            </w:pPr>
            <w:r w:rsidRPr="337CCB35" w:rsidR="62A4B970">
              <w:rPr>
                <w:rFonts w:ascii="Times New Roman" w:hAnsi="Times New Roman" w:eastAsia="Times New Roman" w:cs="Times New Roman"/>
                <w:i w:val="0"/>
                <w:iCs w:val="0"/>
              </w:rPr>
              <w:t>ASR</w:t>
            </w:r>
          </w:p>
        </w:tc>
        <w:tc>
          <w:tcPr>
            <w:tcW w:w="4932" w:type="dxa"/>
            <w:tcMar/>
          </w:tcPr>
          <w:p w:rsidR="00C32D2B" w:rsidP="337CCB35" w:rsidRDefault="00C32D2B" w14:paraId="347B9695" w14:textId="003AD126" w14:noSpellErr="1">
            <w:pPr>
              <w:pStyle w:val="template"/>
              <w:rPr>
                <w:rFonts w:ascii="Times New Roman" w:hAnsi="Times New Roman" w:eastAsia="Times New Roman" w:cs="Times New Roman"/>
                <w:i w:val="0"/>
                <w:iCs w:val="0"/>
              </w:rPr>
            </w:pPr>
            <w:r w:rsidRPr="337CCB35" w:rsidR="62A4B970">
              <w:rPr>
                <w:rFonts w:ascii="Times New Roman" w:hAnsi="Times New Roman" w:eastAsia="Times New Roman" w:cs="Times New Roman"/>
                <w:i w:val="0"/>
                <w:iCs w:val="0"/>
              </w:rPr>
              <w:t xml:space="preserve">(Automated Speech Recognition) Allows users to input information via speech rather than </w:t>
            </w:r>
            <w:r w:rsidRPr="337CCB35" w:rsidR="62A4B970">
              <w:rPr>
                <w:rFonts w:ascii="Times New Roman" w:hAnsi="Times New Roman" w:eastAsia="Times New Roman" w:cs="Times New Roman"/>
                <w:i w:val="0"/>
                <w:iCs w:val="0"/>
              </w:rPr>
              <w:t>inputting information using a keyboard.</w:t>
            </w:r>
          </w:p>
        </w:tc>
      </w:tr>
      <w:tr w:rsidR="00522115" w:rsidTr="337CCB35" w14:paraId="6BB1381D" w14:textId="77777777">
        <w:trPr/>
        <w:tc>
          <w:tcPr>
            <w:tcW w:w="4932" w:type="dxa"/>
            <w:tcMar/>
          </w:tcPr>
          <w:p w:rsidR="00522115" w:rsidP="337CCB35" w:rsidRDefault="00522115" w14:paraId="6C75D3DE" w14:textId="0439DEB8"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ATC</w:t>
            </w:r>
          </w:p>
        </w:tc>
        <w:tc>
          <w:tcPr>
            <w:tcW w:w="4932" w:type="dxa"/>
            <w:tcMar/>
          </w:tcPr>
          <w:p w:rsidR="00522115" w:rsidP="337CCB35" w:rsidRDefault="00522115" w14:paraId="7F4DEE05" w14:textId="5A552181"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(Air Traffic Control) Traffic control</w:t>
            </w:r>
            <w:r w:rsidRPr="337CCB35" w:rsidR="7E206F49">
              <w:rPr>
                <w:rFonts w:ascii="Times New Roman" w:hAnsi="Times New Roman" w:eastAsia="Times New Roman" w:cs="Times New Roman"/>
                <w:i w:val="0"/>
                <w:iCs w:val="0"/>
              </w:rPr>
              <w:t>ling facility used in the United States for the purpose of directing air traffic</w:t>
            </w:r>
          </w:p>
        </w:tc>
      </w:tr>
      <w:tr w:rsidR="00522115" w:rsidTr="337CCB35" w14:paraId="2A2EAD05" w14:textId="77777777">
        <w:trPr/>
        <w:tc>
          <w:tcPr>
            <w:tcW w:w="4932" w:type="dxa"/>
            <w:tcMar/>
          </w:tcPr>
          <w:p w:rsidR="00522115" w:rsidP="337CCB35" w:rsidRDefault="00522115" w14:paraId="1DD34958" w14:textId="5EFBCE45"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API</w:t>
            </w:r>
          </w:p>
        </w:tc>
        <w:tc>
          <w:tcPr>
            <w:tcW w:w="4932" w:type="dxa"/>
            <w:tcMar/>
          </w:tcPr>
          <w:p w:rsidR="00522115" w:rsidP="337CCB35" w:rsidRDefault="00522115" w14:paraId="4DB169A5" w14:textId="37CC837B"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(Application Pro</w:t>
            </w:r>
            <w:r w:rsidRPr="337CCB35" w:rsidR="7E206F49">
              <w:rPr>
                <w:rFonts w:ascii="Times New Roman" w:hAnsi="Times New Roman" w:eastAsia="Times New Roman" w:cs="Times New Roman"/>
                <w:i w:val="0"/>
                <w:iCs w:val="0"/>
              </w:rPr>
              <w:t>gramming Interface) Software intermediary which allows multiple applications to communicate.</w:t>
            </w:r>
          </w:p>
        </w:tc>
      </w:tr>
      <w:tr w:rsidR="00522115" w:rsidTr="337CCB35" w14:paraId="049B3506" w14:textId="77777777">
        <w:trPr/>
        <w:tc>
          <w:tcPr>
            <w:tcW w:w="4932" w:type="dxa"/>
            <w:tcMar/>
          </w:tcPr>
          <w:p w:rsidR="00522115" w:rsidP="337CCB35" w:rsidRDefault="00522115" w14:paraId="4DA927FF" w14:textId="45F7F8C4"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GUI</w:t>
            </w:r>
          </w:p>
        </w:tc>
        <w:tc>
          <w:tcPr>
            <w:tcW w:w="4932" w:type="dxa"/>
            <w:tcMar/>
          </w:tcPr>
          <w:p w:rsidR="00522115" w:rsidP="337CCB35" w:rsidRDefault="00522115" w14:paraId="6D703481" w14:textId="79A5776A" w14:noSpellErr="1">
            <w:pPr>
              <w:pStyle w:val="template"/>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(Graphical User Interface) Mul</w:t>
            </w:r>
            <w:r w:rsidRPr="337CCB35" w:rsidR="7E206F49">
              <w:rPr>
                <w:rFonts w:ascii="Times New Roman" w:hAnsi="Times New Roman" w:eastAsia="Times New Roman" w:cs="Times New Roman"/>
                <w:i w:val="0"/>
                <w:iCs w:val="0"/>
              </w:rPr>
              <w:t xml:space="preserve">timedia interface user </w:t>
            </w:r>
            <w:r w:rsidRPr="337CCB35" w:rsidR="7E206F49">
              <w:rPr>
                <w:rFonts w:ascii="Times New Roman" w:hAnsi="Times New Roman" w:eastAsia="Times New Roman" w:cs="Times New Roman"/>
                <w:i w:val="0"/>
                <w:iCs w:val="0"/>
              </w:rPr>
              <w:t>interacts with to use program.</w:t>
            </w:r>
          </w:p>
        </w:tc>
      </w:tr>
      <w:tr w:rsidR="00716835" w:rsidTr="337CCB35" w14:paraId="4D44ECD4" w14:textId="77777777">
        <w:trPr/>
        <w:tc>
          <w:tcPr>
            <w:tcW w:w="4932" w:type="dxa"/>
            <w:tcMar/>
          </w:tcPr>
          <w:p w:rsidR="00716835" w:rsidP="337CCB35" w:rsidRDefault="00716835" w14:paraId="60F5FD41" w14:textId="1FEED4D0">
            <w:pPr>
              <w:pStyle w:val="template"/>
              <w:rPr>
                <w:rFonts w:ascii="Times New Roman" w:hAnsi="Times New Roman" w:eastAsia="Times New Roman" w:cs="Times New Roman"/>
                <w:i w:val="0"/>
                <w:iCs w:val="0"/>
              </w:rPr>
            </w:pPr>
            <w:proofErr w:type="spellStart"/>
            <w:r w:rsidRPr="337CCB35" w:rsidR="1DAC8AC9">
              <w:rPr>
                <w:rFonts w:ascii="Times New Roman" w:hAnsi="Times New Roman" w:eastAsia="Times New Roman" w:cs="Times New Roman"/>
                <w:i w:val="0"/>
                <w:iCs w:val="0"/>
              </w:rPr>
              <w:t>NeM</w:t>
            </w:r>
            <w:r w:rsidRPr="337CCB35" w:rsidR="1DAC8AC9">
              <w:rPr>
                <w:rFonts w:ascii="Times New Roman" w:hAnsi="Times New Roman" w:eastAsia="Times New Roman" w:cs="Times New Roman"/>
                <w:i w:val="0"/>
                <w:iCs w:val="0"/>
              </w:rPr>
              <w:t>o</w:t>
            </w:r>
            <w:proofErr w:type="spellEnd"/>
          </w:p>
        </w:tc>
        <w:tc>
          <w:tcPr>
            <w:tcW w:w="4932" w:type="dxa"/>
            <w:tcMar/>
          </w:tcPr>
          <w:p w:rsidR="00716835" w:rsidP="337CCB35" w:rsidRDefault="00716835" w14:paraId="5801847F" w14:textId="705EF2C5" w14:noSpellErr="1">
            <w:pPr>
              <w:pStyle w:val="template"/>
              <w:rPr>
                <w:rFonts w:ascii="Times New Roman" w:hAnsi="Times New Roman" w:eastAsia="Times New Roman" w:cs="Times New Roman"/>
                <w:i w:val="0"/>
                <w:iCs w:val="0"/>
              </w:rPr>
            </w:pPr>
            <w:r w:rsidRPr="337CCB35" w:rsidR="1DAC8AC9">
              <w:rPr>
                <w:rFonts w:ascii="Times New Roman" w:hAnsi="Times New Roman" w:eastAsia="Times New Roman" w:cs="Times New Roman"/>
                <w:i w:val="0"/>
                <w:iCs w:val="0"/>
              </w:rPr>
              <w:t xml:space="preserve">A NVIDIA toolkit for building AI models with </w:t>
            </w:r>
            <w:r w:rsidRPr="337CCB35" w:rsidR="1DAC8AC9">
              <w:rPr>
                <w:rFonts w:ascii="Times New Roman" w:hAnsi="Times New Roman" w:eastAsia="Times New Roman" w:cs="Times New Roman"/>
                <w:i w:val="0"/>
                <w:iCs w:val="0"/>
              </w:rPr>
              <w:t>ASR, NLP, and TTS models.</w:t>
            </w:r>
          </w:p>
        </w:tc>
      </w:tr>
      <w:tr w:rsidR="006368F5" w:rsidTr="337CCB35" w14:paraId="34A908AC" w14:textId="77777777">
        <w:trPr/>
        <w:tc>
          <w:tcPr>
            <w:tcW w:w="4932" w:type="dxa"/>
            <w:tcMar/>
          </w:tcPr>
          <w:p w:rsidR="006368F5" w:rsidP="337CCB35" w:rsidRDefault="006368F5" w14:paraId="172A8789" w14:textId="39553C92" w14:noSpellErr="1">
            <w:pPr>
              <w:pStyle w:val="template"/>
              <w:rPr>
                <w:rFonts w:ascii="Times New Roman" w:hAnsi="Times New Roman" w:eastAsia="Times New Roman" w:cs="Times New Roman"/>
                <w:i w:val="0"/>
                <w:iCs w:val="0"/>
              </w:rPr>
            </w:pPr>
            <w:r w:rsidRPr="337CCB35" w:rsidR="04769DD8">
              <w:rPr>
                <w:rFonts w:ascii="Times New Roman" w:hAnsi="Times New Roman" w:eastAsia="Times New Roman" w:cs="Times New Roman"/>
                <w:i w:val="0"/>
                <w:iCs w:val="0"/>
              </w:rPr>
              <w:t>NLP</w:t>
            </w:r>
          </w:p>
        </w:tc>
        <w:tc>
          <w:tcPr>
            <w:tcW w:w="4932" w:type="dxa"/>
            <w:tcMar/>
          </w:tcPr>
          <w:p w:rsidR="006368F5" w:rsidP="337CCB35" w:rsidRDefault="006A254F" w14:paraId="559E4AD1" w14:textId="1B02A0A1" w14:noSpellErr="1">
            <w:pPr>
              <w:pStyle w:val="template"/>
              <w:rPr>
                <w:rFonts w:ascii="Times New Roman" w:hAnsi="Times New Roman" w:eastAsia="Times New Roman" w:cs="Times New Roman"/>
                <w:i w:val="0"/>
                <w:iCs w:val="0"/>
              </w:rPr>
            </w:pPr>
            <w:r w:rsidRPr="337CCB35" w:rsidR="2C0BA8D2">
              <w:rPr>
                <w:rFonts w:ascii="Times New Roman" w:hAnsi="Times New Roman" w:eastAsia="Times New Roman" w:cs="Times New Roman"/>
                <w:i w:val="0"/>
                <w:iCs w:val="0"/>
              </w:rPr>
              <w:t xml:space="preserve">Natural Language Processing </w:t>
            </w:r>
          </w:p>
        </w:tc>
      </w:tr>
      <w:tr w:rsidR="00C34A5F" w:rsidTr="337CCB35" w14:paraId="5D4151B4" w14:textId="77777777">
        <w:trPr/>
        <w:tc>
          <w:tcPr>
            <w:tcW w:w="4932" w:type="dxa"/>
            <w:tcMar/>
          </w:tcPr>
          <w:p w:rsidR="00C34A5F" w:rsidP="337CCB35" w:rsidRDefault="00C34A5F" w14:paraId="3A62CFEC" w14:textId="51A670C8" w14:noSpellErr="1">
            <w:pPr>
              <w:pStyle w:val="template"/>
              <w:rPr>
                <w:rFonts w:ascii="Times New Roman" w:hAnsi="Times New Roman" w:eastAsia="Times New Roman" w:cs="Times New Roman"/>
                <w:i w:val="0"/>
                <w:iCs w:val="0"/>
              </w:rPr>
            </w:pPr>
            <w:r w:rsidRPr="337CCB35" w:rsidR="33C2945A">
              <w:rPr>
                <w:rFonts w:ascii="Times New Roman" w:hAnsi="Times New Roman" w:eastAsia="Times New Roman" w:cs="Times New Roman"/>
                <w:i w:val="0"/>
                <w:iCs w:val="0"/>
              </w:rPr>
              <w:t>TTS</w:t>
            </w:r>
          </w:p>
        </w:tc>
        <w:tc>
          <w:tcPr>
            <w:tcW w:w="4932" w:type="dxa"/>
            <w:tcMar/>
          </w:tcPr>
          <w:p w:rsidR="00C34A5F" w:rsidP="337CCB35" w:rsidRDefault="00C34A5F" w14:paraId="7BCF5D75" w14:textId="676B66BE" w14:noSpellErr="1">
            <w:pPr>
              <w:pStyle w:val="template"/>
              <w:rPr>
                <w:rFonts w:ascii="Times New Roman" w:hAnsi="Times New Roman" w:eastAsia="Times New Roman" w:cs="Times New Roman"/>
                <w:i w:val="0"/>
                <w:iCs w:val="0"/>
              </w:rPr>
            </w:pPr>
            <w:r w:rsidRPr="337CCB35" w:rsidR="33C2945A">
              <w:rPr>
                <w:rFonts w:ascii="Times New Roman" w:hAnsi="Times New Roman" w:eastAsia="Times New Roman" w:cs="Times New Roman"/>
                <w:i w:val="0"/>
                <w:iCs w:val="0"/>
              </w:rPr>
              <w:t>T</w:t>
            </w:r>
            <w:r w:rsidRPr="337CCB35" w:rsidR="33C2945A">
              <w:rPr>
                <w:rFonts w:ascii="Times New Roman" w:hAnsi="Times New Roman" w:eastAsia="Times New Roman" w:cs="Times New Roman"/>
                <w:i w:val="0"/>
                <w:iCs w:val="0"/>
              </w:rPr>
              <w:t>ext-to-Speech</w:t>
            </w:r>
          </w:p>
        </w:tc>
      </w:tr>
      <w:tr w:rsidR="00E4626D" w:rsidTr="337CCB35" w14:paraId="2B081525" w14:textId="77777777">
        <w:trPr/>
        <w:tc>
          <w:tcPr>
            <w:tcW w:w="4932" w:type="dxa"/>
            <w:tcMar/>
          </w:tcPr>
          <w:p w:rsidRPr="00E4626D" w:rsidR="00E4626D" w:rsidP="337CCB35" w:rsidRDefault="00E4626D" w14:paraId="63A865C4" w14:textId="358E8175" w14:noSpellErr="1">
            <w:pPr>
              <w:pStyle w:val="template"/>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VFR</w:t>
            </w:r>
          </w:p>
        </w:tc>
        <w:tc>
          <w:tcPr>
            <w:tcW w:w="4932" w:type="dxa"/>
            <w:tcMar/>
          </w:tcPr>
          <w:p w:rsidRPr="00E4626D" w:rsidR="00E4626D" w:rsidP="337CCB35" w:rsidRDefault="00E4626D" w14:paraId="4E54ECAA" w14:textId="79A184CB" w14:noSpellErr="1">
            <w:pPr>
              <w:pStyle w:val="template"/>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 xml:space="preserve">(Visual Flight Rules) A set of regulations that </w:t>
            </w:r>
            <w:r w:rsidRPr="337CCB35" w:rsidR="350DA243">
              <w:rPr>
                <w:rFonts w:ascii="Times New Roman" w:hAnsi="Times New Roman" w:eastAsia="Times New Roman" w:cs="Times New Roman"/>
                <w:i w:val="0"/>
                <w:iCs w:val="0"/>
              </w:rPr>
              <w:t>an aircraft can use to operate under clear, sunny weather conditions</w:t>
            </w:r>
            <w:r w:rsidRPr="337CCB35" w:rsidR="62A4B970">
              <w:rPr>
                <w:rFonts w:ascii="Times New Roman" w:hAnsi="Times New Roman" w:eastAsia="Times New Roman" w:cs="Times New Roman"/>
                <w:i w:val="0"/>
                <w:iCs w:val="0"/>
              </w:rPr>
              <w:t>.</w:t>
            </w:r>
          </w:p>
        </w:tc>
      </w:tr>
    </w:tbl>
    <w:p w:rsidRPr="00727172" w:rsidR="00E4626D" w:rsidP="337CCB35" w:rsidRDefault="00A11E06" w14:paraId="1C204A8C" w14:textId="67C2CEF6" w14:noSpellErr="1">
      <w:pPr>
        <w:pStyle w:val="template"/>
        <w:ind w:left="720"/>
        <w:rPr>
          <w:rFonts w:ascii="Times New Roman" w:hAnsi="Times New Roman" w:eastAsia="Times New Roman" w:cs="Times New Roman"/>
          <w:i w:val="0"/>
          <w:iCs w:val="0"/>
          <w:sz w:val="16"/>
          <w:szCs w:val="16"/>
        </w:rPr>
      </w:pPr>
      <w:r w:rsidRPr="337CCB35" w:rsidR="035ECD45">
        <w:rPr>
          <w:rFonts w:ascii="Times New Roman" w:hAnsi="Times New Roman" w:eastAsia="Times New Roman" w:cs="Times New Roman"/>
          <w:b w:val="1"/>
          <w:bCs w:val="1"/>
          <w:sz w:val="16"/>
          <w:szCs w:val="16"/>
        </w:rPr>
        <w:t xml:space="preserve">Table 1: </w:t>
      </w:r>
      <w:r w:rsidRPr="337CCB35" w:rsidR="7871DF3B">
        <w:rPr>
          <w:rFonts w:ascii="Times New Roman" w:hAnsi="Times New Roman" w:eastAsia="Times New Roman" w:cs="Times New Roman"/>
          <w:i w:val="0"/>
          <w:iCs w:val="0"/>
          <w:sz w:val="16"/>
          <w:szCs w:val="16"/>
        </w:rPr>
        <w:t xml:space="preserve">Common definitions for </w:t>
      </w:r>
      <w:r w:rsidRPr="337CCB35" w:rsidR="288FC6AD">
        <w:rPr>
          <w:rFonts w:ascii="Times New Roman" w:hAnsi="Times New Roman" w:eastAsia="Times New Roman" w:cs="Times New Roman"/>
          <w:i w:val="0"/>
          <w:iCs w:val="0"/>
          <w:sz w:val="16"/>
          <w:szCs w:val="16"/>
        </w:rPr>
        <w:t xml:space="preserve">acronyms </w:t>
      </w:r>
      <w:r w:rsidRPr="337CCB35" w:rsidR="098783CE">
        <w:rPr>
          <w:rFonts w:ascii="Times New Roman" w:hAnsi="Times New Roman" w:eastAsia="Times New Roman" w:cs="Times New Roman"/>
          <w:i w:val="0"/>
          <w:iCs w:val="0"/>
          <w:sz w:val="16"/>
          <w:szCs w:val="16"/>
        </w:rPr>
        <w:t>found throughout the document.</w:t>
      </w:r>
    </w:p>
    <w:p w:rsidR="00E5292E" w:rsidP="337CCB35" w:rsidRDefault="00E5292E" w14:paraId="2773B860" w14:textId="77777777">
      <w:pPr>
        <w:pStyle w:val="Heading2"/>
        <w:rPr>
          <w:rFonts w:ascii="Times New Roman" w:hAnsi="Times New Roman" w:eastAsia="Times New Roman" w:cs="Times New Roman"/>
        </w:rPr>
      </w:pPr>
      <w:bookmarkStart w:name="_Toc439994670" w:id="161"/>
      <w:bookmarkStart w:name="_Toc441230976" w:id="162"/>
      <w:r w:rsidRPr="337CCB35" w:rsidR="00E5292E">
        <w:rPr>
          <w:rFonts w:ascii="Times New Roman" w:hAnsi="Times New Roman" w:eastAsia="Times New Roman" w:cs="Times New Roman"/>
        </w:rPr>
        <w:t>Product Scope</w:t>
      </w:r>
      <w:bookmarkEnd w:id="161"/>
      <w:bookmarkEnd w:id="162"/>
    </w:p>
    <w:p w:rsidR="00E5292E" w:rsidP="337CCB35" w:rsidRDefault="00E5292E" w14:paraId="1D74F70B" w14:textId="463084A4" w14:noSpellErr="1">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E4626D" w:rsidP="337CCB35" w:rsidRDefault="00E4626D" w14:paraId="4E5D5919" w14:textId="22CEF7D9" w14:noSpellErr="1">
      <w:pPr>
        <w:pStyle w:val="template"/>
        <w:rPr>
          <w:rFonts w:ascii="Times New Roman" w:hAnsi="Times New Roman" w:eastAsia="Times New Roman" w:cs="Times New Roman"/>
        </w:rPr>
      </w:pPr>
    </w:p>
    <w:p w:rsidR="00E4626D" w:rsidP="337CCB35" w:rsidRDefault="00E4626D" w14:paraId="7907109A" w14:textId="755C7E87" w14:noSpellErr="1">
      <w:pPr>
        <w:pStyle w:val="template"/>
        <w:numPr>
          <w:ilvl w:val="0"/>
          <w:numId w:val="3"/>
        </w:numPr>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Scope</w:t>
      </w:r>
    </w:p>
    <w:p w:rsidR="00E4626D" w:rsidP="337CCB35" w:rsidRDefault="00E4626D" w14:paraId="786F0583" w14:textId="12CBB5AE" w14:noSpellErr="1">
      <w:pPr>
        <w:pStyle w:val="template"/>
        <w:numPr>
          <w:ilvl w:val="1"/>
          <w:numId w:val="3"/>
        </w:numPr>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Web-based GUI ASR app</w:t>
      </w:r>
    </w:p>
    <w:p w:rsidR="00E4626D" w:rsidP="337CCB35" w:rsidRDefault="00E4626D" w14:paraId="2C059E2B" w14:textId="04AA735A" w14:noSpellErr="1">
      <w:pPr>
        <w:pStyle w:val="template"/>
        <w:numPr>
          <w:ilvl w:val="1"/>
          <w:numId w:val="3"/>
        </w:numPr>
        <w:rPr>
          <w:rFonts w:ascii="Times New Roman" w:hAnsi="Times New Roman" w:eastAsia="Times New Roman" w:cs="Times New Roman"/>
          <w:i w:val="0"/>
          <w:iCs w:val="0"/>
        </w:rPr>
      </w:pPr>
      <w:r w:rsidRPr="337CCB35" w:rsidR="350DA243">
        <w:rPr>
          <w:rFonts w:ascii="Times New Roman" w:hAnsi="Times New Roman" w:eastAsia="Times New Roman" w:cs="Times New Roman"/>
          <w:i w:val="0"/>
          <w:iCs w:val="0"/>
        </w:rPr>
        <w:t>Display of Google Map with toggle of VFR Aeronautical Map</w:t>
      </w:r>
      <w:r w:rsidRPr="337CCB35" w:rsidR="3073332F">
        <w:rPr>
          <w:rFonts w:ascii="Times New Roman" w:hAnsi="Times New Roman" w:eastAsia="Times New Roman" w:cs="Times New Roman"/>
          <w:i w:val="0"/>
          <w:iCs w:val="0"/>
        </w:rPr>
        <w:t xml:space="preserve"> for the Jacksonville sectional</w:t>
      </w:r>
    </w:p>
    <w:p w:rsidR="00EF7E12" w:rsidP="337CCB35" w:rsidRDefault="00EF7E12" w14:paraId="6BDD4046" w14:textId="73976DFD" w14:noSpellErr="1">
      <w:pPr>
        <w:pStyle w:val="template"/>
        <w:numPr>
          <w:ilvl w:val="1"/>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Displ</w:t>
      </w:r>
      <w:r w:rsidRPr="337CCB35" w:rsidR="792DB4DA">
        <w:rPr>
          <w:rFonts w:ascii="Times New Roman" w:hAnsi="Times New Roman" w:eastAsia="Times New Roman" w:cs="Times New Roman"/>
          <w:i w:val="0"/>
          <w:iCs w:val="0"/>
        </w:rPr>
        <w:t>ay scales for the maps</w:t>
      </w:r>
    </w:p>
    <w:p w:rsidR="00EF7E12" w:rsidP="337CCB35" w:rsidRDefault="00EF7E12" w14:paraId="136373D5" w14:textId="2EDF10C1" w14:noSpellErr="1">
      <w:pPr>
        <w:pStyle w:val="template"/>
        <w:numPr>
          <w:ilvl w:val="1"/>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Display aircraft tracking with tracking information</w:t>
      </w:r>
    </w:p>
    <w:p w:rsidR="00EF7E12" w:rsidP="337CCB35" w:rsidRDefault="00EF7E12" w14:paraId="3E929A13" w14:textId="30E0C5A5">
      <w:pPr>
        <w:pStyle w:val="template"/>
        <w:numPr>
          <w:ilvl w:val="1"/>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 xml:space="preserve">Using </w:t>
      </w:r>
      <w:proofErr w:type="spellStart"/>
      <w:r w:rsidRPr="337CCB35" w:rsidR="792DB4DA">
        <w:rPr>
          <w:rFonts w:ascii="Times New Roman" w:hAnsi="Times New Roman" w:eastAsia="Times New Roman" w:cs="Times New Roman"/>
          <w:i w:val="0"/>
          <w:iCs w:val="0"/>
        </w:rPr>
        <w:t>LiveATC</w:t>
      </w:r>
      <w:proofErr w:type="spellEnd"/>
      <w:r w:rsidRPr="337CCB35" w:rsidR="792DB4DA">
        <w:rPr>
          <w:rFonts w:ascii="Times New Roman" w:hAnsi="Times New Roman" w:eastAsia="Times New Roman" w:cs="Times New Roman"/>
          <w:i w:val="0"/>
          <w:iCs w:val="0"/>
        </w:rPr>
        <w:t>, transcribe live speech with specific speech recognizer</w:t>
      </w:r>
    </w:p>
    <w:p w:rsidR="00EF7E12" w:rsidP="337CCB35" w:rsidRDefault="00EF7E12" w14:paraId="3A0B1100" w14:textId="64BD2B6C" w14:noSpellErr="1">
      <w:pPr>
        <w:pStyle w:val="template"/>
        <w:numPr>
          <w:ilvl w:val="1"/>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Display transcribed text in a movable box.</w:t>
      </w:r>
    </w:p>
    <w:p w:rsidR="00F33C09" w:rsidP="337CCB35" w:rsidRDefault="00F33C09" w14:paraId="4837B2B7" w14:textId="3E70B203" w14:noSpellErr="1">
      <w:pPr>
        <w:pStyle w:val="template"/>
        <w:numPr>
          <w:ilvl w:val="1"/>
          <w:numId w:val="3"/>
        </w:numPr>
        <w:rPr>
          <w:rFonts w:ascii="Times New Roman" w:hAnsi="Times New Roman" w:eastAsia="Times New Roman" w:cs="Times New Roman"/>
          <w:i w:val="0"/>
          <w:iCs w:val="0"/>
        </w:rPr>
      </w:pPr>
      <w:r w:rsidRPr="337CCB35" w:rsidR="3073332F">
        <w:rPr>
          <w:rFonts w:ascii="Times New Roman" w:hAnsi="Times New Roman" w:eastAsia="Times New Roman" w:cs="Times New Roman"/>
          <w:i w:val="0"/>
          <w:iCs w:val="0"/>
        </w:rPr>
        <w:t>Allow users to zoom in or out of a map</w:t>
      </w:r>
    </w:p>
    <w:p w:rsidR="00EF7E12" w:rsidP="337CCB35" w:rsidRDefault="00EF7E12" w14:paraId="07F504C7" w14:textId="46C1AFC4" w14:noSpellErr="1">
      <w:pPr>
        <w:pStyle w:val="template"/>
        <w:numPr>
          <w:ilvl w:val="0"/>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Potential Scope</w:t>
      </w:r>
    </w:p>
    <w:p w:rsidR="008930A5" w:rsidP="337CCB35" w:rsidRDefault="00C32D2B" w14:paraId="0F80D842" w14:textId="501B588A" w14:noSpellErr="1">
      <w:pPr>
        <w:pStyle w:val="template"/>
        <w:numPr>
          <w:ilvl w:val="1"/>
          <w:numId w:val="3"/>
        </w:numPr>
        <w:rPr>
          <w:rFonts w:ascii="Times New Roman" w:hAnsi="Times New Roman" w:eastAsia="Times New Roman" w:cs="Times New Roman"/>
          <w:i w:val="0"/>
          <w:iCs w:val="0"/>
        </w:rPr>
      </w:pPr>
      <w:r w:rsidRPr="337CCB35" w:rsidR="62A4B970">
        <w:rPr>
          <w:rFonts w:ascii="Times New Roman" w:hAnsi="Times New Roman" w:eastAsia="Times New Roman" w:cs="Times New Roman"/>
          <w:i w:val="0"/>
          <w:iCs w:val="0"/>
        </w:rPr>
        <w:t>Allow for audio to replayed and saved</w:t>
      </w:r>
    </w:p>
    <w:p w:rsidR="00EF7E12" w:rsidP="337CCB35" w:rsidRDefault="00EF7E12" w14:paraId="59D3F330" w14:textId="6480D8AF" w14:noSpellErr="1">
      <w:pPr>
        <w:pStyle w:val="template"/>
        <w:numPr>
          <w:ilvl w:val="1"/>
          <w:numId w:val="3"/>
        </w:numPr>
        <w:rPr>
          <w:rFonts w:ascii="Times New Roman" w:hAnsi="Times New Roman" w:eastAsia="Times New Roman" w:cs="Times New Roman"/>
          <w:i w:val="0"/>
          <w:iCs w:val="0"/>
        </w:rPr>
      </w:pPr>
      <w:r w:rsidRPr="337CCB35" w:rsidR="792DB4DA">
        <w:rPr>
          <w:rFonts w:ascii="Times New Roman" w:hAnsi="Times New Roman" w:eastAsia="Times New Roman" w:cs="Times New Roman"/>
          <w:i w:val="0"/>
          <w:iCs w:val="0"/>
        </w:rPr>
        <w:t xml:space="preserve">Allow audio </w:t>
      </w:r>
      <w:r w:rsidRPr="337CCB35" w:rsidR="7DB72382">
        <w:rPr>
          <w:rFonts w:ascii="Times New Roman" w:hAnsi="Times New Roman" w:eastAsia="Times New Roman" w:cs="Times New Roman"/>
          <w:i w:val="0"/>
          <w:iCs w:val="0"/>
        </w:rPr>
        <w:t>to play, pause, fast-forward, rewind, and stop</w:t>
      </w:r>
      <w:r w:rsidRPr="337CCB35" w:rsidR="7DB72382">
        <w:rPr>
          <w:rFonts w:ascii="Times New Roman" w:hAnsi="Times New Roman" w:eastAsia="Times New Roman" w:cs="Times New Roman"/>
          <w:i w:val="0"/>
          <w:iCs w:val="0"/>
        </w:rPr>
        <w:t xml:space="preserve"> for replays</w:t>
      </w:r>
    </w:p>
    <w:p w:rsidR="008930A5" w:rsidP="337CCB35" w:rsidRDefault="008930A5" w14:paraId="7DA32CCE" w14:textId="3FB7B7B8" w14:noSpellErr="1">
      <w:pPr>
        <w:pStyle w:val="template"/>
        <w:numPr>
          <w:ilvl w:val="1"/>
          <w:numId w:val="3"/>
        </w:numPr>
        <w:rPr>
          <w:rFonts w:ascii="Times New Roman" w:hAnsi="Times New Roman" w:eastAsia="Times New Roman" w:cs="Times New Roman"/>
          <w:i w:val="0"/>
          <w:iCs w:val="0"/>
        </w:rPr>
      </w:pPr>
      <w:r w:rsidRPr="337CCB35" w:rsidR="7DB72382">
        <w:rPr>
          <w:rFonts w:ascii="Times New Roman" w:hAnsi="Times New Roman" w:eastAsia="Times New Roman" w:cs="Times New Roman"/>
          <w:i w:val="0"/>
          <w:iCs w:val="0"/>
        </w:rPr>
        <w:t>Save automatically generated transcripts</w:t>
      </w:r>
    </w:p>
    <w:p w:rsidR="008930A5" w:rsidP="337CCB35" w:rsidRDefault="008930A5" w14:paraId="060FD734" w14:textId="326185E3" w14:noSpellErr="1">
      <w:pPr>
        <w:pStyle w:val="template"/>
        <w:numPr>
          <w:ilvl w:val="1"/>
          <w:numId w:val="3"/>
        </w:numPr>
        <w:rPr>
          <w:rFonts w:ascii="Times New Roman" w:hAnsi="Times New Roman" w:eastAsia="Times New Roman" w:cs="Times New Roman"/>
          <w:i w:val="0"/>
          <w:iCs w:val="0"/>
        </w:rPr>
      </w:pPr>
      <w:r w:rsidRPr="337CCB35" w:rsidR="7DB72382">
        <w:rPr>
          <w:rFonts w:ascii="Times New Roman" w:hAnsi="Times New Roman" w:eastAsia="Times New Roman" w:cs="Times New Roman"/>
          <w:i w:val="0"/>
          <w:iCs w:val="0"/>
        </w:rPr>
        <w:t>Allow users to edit transcripts then save the changed transcript</w:t>
      </w:r>
    </w:p>
    <w:p w:rsidR="008930A5" w:rsidP="337CCB35" w:rsidRDefault="008930A5" w14:paraId="625A3453" w14:textId="5A7A77EB" w14:noSpellErr="1">
      <w:pPr>
        <w:pStyle w:val="template"/>
        <w:numPr>
          <w:ilvl w:val="1"/>
          <w:numId w:val="3"/>
        </w:numPr>
        <w:rPr>
          <w:rFonts w:ascii="Times New Roman" w:hAnsi="Times New Roman" w:eastAsia="Times New Roman" w:cs="Times New Roman"/>
          <w:i w:val="0"/>
          <w:iCs w:val="0"/>
        </w:rPr>
      </w:pPr>
      <w:r w:rsidRPr="337CCB35" w:rsidR="7DB72382">
        <w:rPr>
          <w:rFonts w:ascii="Times New Roman" w:hAnsi="Times New Roman" w:eastAsia="Times New Roman" w:cs="Times New Roman"/>
          <w:i w:val="0"/>
          <w:iCs w:val="0"/>
        </w:rPr>
        <w:t>User can upload audio files, as well as any transcripts, that are saved to a central location</w:t>
      </w:r>
    </w:p>
    <w:p w:rsidR="008930A5" w:rsidP="337CCB35" w:rsidRDefault="008930A5" w14:paraId="3193F213" w14:textId="38050C54" w14:noSpellErr="1">
      <w:pPr>
        <w:pStyle w:val="template"/>
        <w:numPr>
          <w:ilvl w:val="1"/>
          <w:numId w:val="3"/>
        </w:numPr>
        <w:rPr>
          <w:rFonts w:ascii="Times New Roman" w:hAnsi="Times New Roman" w:eastAsia="Times New Roman" w:cs="Times New Roman"/>
          <w:i w:val="0"/>
          <w:iCs w:val="0"/>
        </w:rPr>
      </w:pPr>
      <w:r w:rsidRPr="337CCB35" w:rsidR="7DB72382">
        <w:rPr>
          <w:rFonts w:ascii="Times New Roman" w:hAnsi="Times New Roman" w:eastAsia="Times New Roman" w:cs="Times New Roman"/>
          <w:i w:val="0"/>
          <w:iCs w:val="0"/>
        </w:rPr>
        <w:t xml:space="preserve">Allow user to make a list of navigational aids/landmarks from a </w:t>
      </w:r>
      <w:r w:rsidRPr="337CCB35" w:rsidR="7DB72382">
        <w:rPr>
          <w:rFonts w:ascii="Times New Roman" w:hAnsi="Times New Roman" w:eastAsia="Times New Roman" w:cs="Times New Roman"/>
          <w:i w:val="0"/>
          <w:iCs w:val="0"/>
        </w:rPr>
        <w:t>user specified location.</w:t>
      </w:r>
    </w:p>
    <w:p w:rsidR="00C32D2B" w:rsidP="337CCB35" w:rsidRDefault="00C32D2B" w14:paraId="34B6C46A" w14:textId="7E4A5F93" w14:noSpellErr="1">
      <w:pPr>
        <w:pStyle w:val="template"/>
        <w:numPr>
          <w:ilvl w:val="1"/>
          <w:numId w:val="3"/>
        </w:numPr>
        <w:rPr>
          <w:rFonts w:ascii="Times New Roman" w:hAnsi="Times New Roman" w:eastAsia="Times New Roman" w:cs="Times New Roman"/>
          <w:i w:val="0"/>
          <w:iCs w:val="0"/>
        </w:rPr>
      </w:pPr>
      <w:r w:rsidRPr="337CCB35" w:rsidR="62A4B970">
        <w:rPr>
          <w:rFonts w:ascii="Times New Roman" w:hAnsi="Times New Roman" w:eastAsia="Times New Roman" w:cs="Times New Roman"/>
          <w:i w:val="0"/>
          <w:iCs w:val="0"/>
        </w:rPr>
        <w:t>Replay mode should allow for data to be extracted and displayed from the transcribed text</w:t>
      </w:r>
    </w:p>
    <w:p w:rsidR="00C32D2B" w:rsidP="337CCB35" w:rsidRDefault="00C32D2B" w14:paraId="06418643" w14:textId="3053A91C" w14:noSpellErr="1">
      <w:pPr>
        <w:pStyle w:val="template"/>
        <w:numPr>
          <w:ilvl w:val="1"/>
          <w:numId w:val="3"/>
        </w:numPr>
        <w:rPr>
          <w:rFonts w:ascii="Times New Roman" w:hAnsi="Times New Roman" w:eastAsia="Times New Roman" w:cs="Times New Roman"/>
          <w:i w:val="0"/>
          <w:iCs w:val="0"/>
        </w:rPr>
      </w:pPr>
      <w:r w:rsidRPr="337CCB35" w:rsidR="62A4B970">
        <w:rPr>
          <w:rFonts w:ascii="Times New Roman" w:hAnsi="Times New Roman" w:eastAsia="Times New Roman" w:cs="Times New Roman"/>
          <w:i w:val="0"/>
          <w:iCs w:val="0"/>
        </w:rPr>
        <w:t>Live mode should allow for data to</w:t>
      </w:r>
      <w:r w:rsidRPr="337CCB35" w:rsidR="62A4B970">
        <w:rPr>
          <w:rFonts w:ascii="Times New Roman" w:hAnsi="Times New Roman" w:eastAsia="Times New Roman" w:cs="Times New Roman"/>
          <w:i w:val="0"/>
          <w:iCs w:val="0"/>
        </w:rPr>
        <w:t xml:space="preserve"> be extracted and displayed from the transcribed text.</w:t>
      </w:r>
    </w:p>
    <w:p w:rsidR="00F33C09" w:rsidP="337CCB35" w:rsidRDefault="00F33C09" w14:paraId="148B75BC" w14:textId="30548222" w14:noSpellErr="1">
      <w:pPr>
        <w:pStyle w:val="template"/>
        <w:numPr>
          <w:ilvl w:val="1"/>
          <w:numId w:val="3"/>
        </w:numPr>
        <w:rPr>
          <w:rFonts w:ascii="Times New Roman" w:hAnsi="Times New Roman" w:eastAsia="Times New Roman" w:cs="Times New Roman"/>
          <w:i w:val="0"/>
          <w:iCs w:val="0"/>
        </w:rPr>
      </w:pPr>
      <w:r w:rsidRPr="337CCB35" w:rsidR="3073332F">
        <w:rPr>
          <w:rFonts w:ascii="Times New Roman" w:hAnsi="Times New Roman" w:eastAsia="Times New Roman" w:cs="Times New Roman"/>
          <w:i w:val="0"/>
          <w:iCs w:val="0"/>
        </w:rPr>
        <w:t>Toggle icons on the VFR map</w:t>
      </w:r>
    </w:p>
    <w:p w:rsidR="00F33C09" w:rsidP="337CCB35" w:rsidRDefault="00F33C09" w14:paraId="0A1E4453" w14:textId="23BED138" w14:noSpellErr="1">
      <w:pPr>
        <w:pStyle w:val="template"/>
        <w:numPr>
          <w:ilvl w:val="1"/>
          <w:numId w:val="3"/>
        </w:numPr>
        <w:rPr>
          <w:rFonts w:ascii="Times New Roman" w:hAnsi="Times New Roman" w:eastAsia="Times New Roman" w:cs="Times New Roman"/>
          <w:i w:val="0"/>
          <w:iCs w:val="0"/>
        </w:rPr>
      </w:pPr>
      <w:r w:rsidRPr="337CCB35" w:rsidR="3073332F">
        <w:rPr>
          <w:rFonts w:ascii="Times New Roman" w:hAnsi="Times New Roman" w:eastAsia="Times New Roman" w:cs="Times New Roman"/>
          <w:i w:val="0"/>
          <w:iCs w:val="0"/>
        </w:rPr>
        <w:t>Display sectional areas o</w:t>
      </w:r>
      <w:r w:rsidRPr="337CCB35" w:rsidR="3073332F">
        <w:rPr>
          <w:rFonts w:ascii="Times New Roman" w:hAnsi="Times New Roman" w:eastAsia="Times New Roman" w:cs="Times New Roman"/>
          <w:i w:val="0"/>
          <w:iCs w:val="0"/>
        </w:rPr>
        <w:t>utside of the Jacksonville sectional</w:t>
      </w:r>
    </w:p>
    <w:p w:rsidRPr="00F33C09" w:rsidR="00F33C09" w:rsidP="337CCB35" w:rsidRDefault="00F33C09" w14:paraId="6A6D0A23" w14:textId="184F9A38" w14:noSpellErr="1">
      <w:pPr>
        <w:pStyle w:val="template"/>
        <w:numPr>
          <w:ilvl w:val="1"/>
          <w:numId w:val="3"/>
        </w:numPr>
        <w:rPr>
          <w:rFonts w:ascii="Times New Roman" w:hAnsi="Times New Roman" w:eastAsia="Times New Roman" w:cs="Times New Roman"/>
          <w:i w:val="0"/>
          <w:iCs w:val="0"/>
        </w:rPr>
      </w:pPr>
      <w:r w:rsidRPr="337CCB35" w:rsidR="3073332F">
        <w:rPr>
          <w:rFonts w:ascii="Times New Roman" w:hAnsi="Times New Roman" w:eastAsia="Times New Roman" w:cs="Times New Roman"/>
          <w:i w:val="0"/>
          <w:iCs w:val="0"/>
        </w:rPr>
        <w:t>Allow users to save/create cust</w:t>
      </w:r>
      <w:r w:rsidRPr="337CCB35" w:rsidR="3073332F">
        <w:rPr>
          <w:rFonts w:ascii="Times New Roman" w:hAnsi="Times New Roman" w:eastAsia="Times New Roman" w:cs="Times New Roman"/>
          <w:i w:val="0"/>
          <w:iCs w:val="0"/>
        </w:rPr>
        <w:t>om maps</w:t>
      </w:r>
    </w:p>
    <w:p w:rsidR="00522115" w:rsidP="337CCB35" w:rsidRDefault="00522115" w14:paraId="3AD5FB40" w14:textId="13A7FBD2" w14:noSpellErr="1">
      <w:pPr>
        <w:pStyle w:val="template"/>
        <w:numPr>
          <w:ilvl w:val="0"/>
          <w:numId w:val="3"/>
        </w:numPr>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Outside of Scope</w:t>
      </w:r>
    </w:p>
    <w:p w:rsidR="00522115" w:rsidP="337CCB35" w:rsidRDefault="00522115" w14:paraId="2E747298" w14:textId="69BC63FB" w14:noSpellErr="1">
      <w:pPr>
        <w:pStyle w:val="template"/>
        <w:numPr>
          <w:ilvl w:val="1"/>
          <w:numId w:val="3"/>
        </w:numPr>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Isolation of noncommuni</w:t>
      </w:r>
      <w:r w:rsidRPr="337CCB35" w:rsidR="7E206F49">
        <w:rPr>
          <w:rFonts w:ascii="Times New Roman" w:hAnsi="Times New Roman" w:eastAsia="Times New Roman" w:cs="Times New Roman"/>
          <w:i w:val="0"/>
          <w:iCs w:val="0"/>
        </w:rPr>
        <w:t>cation sound from audio files</w:t>
      </w:r>
    </w:p>
    <w:p w:rsidRPr="00F33C09" w:rsidR="00F33C09" w:rsidP="337CCB35" w:rsidRDefault="00522115" w14:paraId="142CC238" w14:textId="12545B12" w14:noSpellErr="1">
      <w:pPr>
        <w:pStyle w:val="template"/>
        <w:numPr>
          <w:ilvl w:val="1"/>
          <w:numId w:val="3"/>
        </w:numPr>
        <w:rPr>
          <w:rFonts w:ascii="Times New Roman" w:hAnsi="Times New Roman" w:eastAsia="Times New Roman" w:cs="Times New Roman"/>
          <w:i w:val="0"/>
          <w:iCs w:val="0"/>
        </w:rPr>
      </w:pPr>
      <w:r w:rsidRPr="337CCB35" w:rsidR="7E206F49">
        <w:rPr>
          <w:rFonts w:ascii="Times New Roman" w:hAnsi="Times New Roman" w:eastAsia="Times New Roman" w:cs="Times New Roman"/>
          <w:i w:val="0"/>
          <w:iCs w:val="0"/>
        </w:rPr>
        <w:t xml:space="preserve">Allow users to have a help window to show </w:t>
      </w:r>
      <w:r w:rsidRPr="337CCB35" w:rsidR="3073332F">
        <w:rPr>
          <w:rFonts w:ascii="Times New Roman" w:hAnsi="Times New Roman" w:eastAsia="Times New Roman" w:cs="Times New Roman"/>
          <w:i w:val="0"/>
          <w:iCs w:val="0"/>
        </w:rPr>
        <w:t>the step-by-step process of how to use the program</w:t>
      </w:r>
    </w:p>
    <w:p w:rsidR="00E5292E" w:rsidP="337CCB35" w:rsidRDefault="00E5292E" w14:paraId="2B36355E" w14:textId="77777777">
      <w:pPr>
        <w:pStyle w:val="Heading2"/>
        <w:rPr>
          <w:rFonts w:ascii="Times New Roman" w:hAnsi="Times New Roman" w:eastAsia="Times New Roman" w:cs="Times New Roman"/>
        </w:rPr>
      </w:pPr>
      <w:bookmarkStart w:name="_Toc439994672" w:id="221"/>
      <w:bookmarkStart w:name="_Toc441230977" w:id="222"/>
      <w:r w:rsidRPr="337CCB35" w:rsidR="00E5292E">
        <w:rPr>
          <w:rFonts w:ascii="Times New Roman" w:hAnsi="Times New Roman" w:eastAsia="Times New Roman" w:cs="Times New Roman"/>
        </w:rPr>
        <w:t>References</w:t>
      </w:r>
      <w:bookmarkEnd w:id="221"/>
      <w:bookmarkEnd w:id="222"/>
    </w:p>
    <w:p w:rsidR="00E5292E" w:rsidP="337CCB35" w:rsidRDefault="00E5292E" w14:paraId="59AA1EDB" w14:textId="0FFB223F" w14:noSpellErr="1">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216C0" w:rsidP="337CCB35" w:rsidRDefault="00D216C0" w14:paraId="305D863B" w14:textId="1973BF8C" w14:noSpellErr="1">
      <w:pPr>
        <w:pStyle w:val="template"/>
        <w:rPr>
          <w:rFonts w:ascii="Times New Roman" w:hAnsi="Times New Roman" w:eastAsia="Times New Roman" w:cs="Times New Roman"/>
        </w:rPr>
      </w:pPr>
    </w:p>
    <w:p w:rsidR="00D216C0" w:rsidP="337CCB35" w:rsidRDefault="00D216C0" w14:paraId="08882B1D" w14:textId="5504F599" w14:noSpellErr="1">
      <w:pPr>
        <w:pStyle w:val="template"/>
        <w:rPr>
          <w:rFonts w:ascii="Times New Roman" w:hAnsi="Times New Roman" w:eastAsia="Times New Roman" w:cs="Times New Roman"/>
          <w:b w:val="1"/>
          <w:bCs w:val="1"/>
          <w:i w:val="0"/>
          <w:iCs w:val="0"/>
        </w:rPr>
      </w:pPr>
      <w:r w:rsidRPr="337CCB35" w:rsidR="0FC2474A">
        <w:rPr>
          <w:rFonts w:ascii="Times New Roman" w:hAnsi="Times New Roman" w:eastAsia="Times New Roman" w:cs="Times New Roman"/>
          <w:b w:val="1"/>
          <w:bCs w:val="1"/>
          <w:i w:val="0"/>
          <w:iCs w:val="0"/>
        </w:rPr>
        <w:t>Map References</w:t>
      </w:r>
    </w:p>
    <w:p w:rsidRPr="00D216C0" w:rsidR="00D216C0" w:rsidP="337CCB35" w:rsidRDefault="00D216C0" w14:paraId="3A4EC4AD" w14:textId="508AA685" w14:noSpellErr="1">
      <w:pPr>
        <w:pStyle w:val="template"/>
        <w:numPr>
          <w:ilvl w:val="0"/>
          <w:numId w:val="2"/>
        </w:numPr>
        <w:rPr>
          <w:rFonts w:ascii="Times New Roman" w:hAnsi="Times New Roman" w:eastAsia="Times New Roman" w:cs="Times New Roman"/>
          <w:b w:val="1"/>
          <w:bCs w:val="1"/>
          <w:i w:val="0"/>
          <w:iCs w:val="0"/>
        </w:rPr>
      </w:pPr>
      <w:r w:rsidRPr="337CCB35" w:rsidR="0FC2474A">
        <w:rPr>
          <w:rFonts w:ascii="Times New Roman" w:hAnsi="Times New Roman" w:eastAsia="Times New Roman" w:cs="Times New Roman"/>
          <w:i w:val="0"/>
          <w:iCs w:val="0"/>
        </w:rPr>
        <w:t xml:space="preserve">VFR Charts: </w:t>
      </w:r>
      <w:r w:rsidRPr="337CCB35">
        <w:rPr>
          <w:i w:val="0"/>
          <w:iCs w:val="0"/>
        </w:rPr>
        <w:fldChar w:fldCharType="begin"/>
      </w:r>
      <w:r w:rsidRPr="337CCB35">
        <w:rPr>
          <w:i w:val="0"/>
          <w:iCs w:val="0"/>
        </w:rPr>
        <w:instrText xml:space="preserve"> HYPERLINK "</w:instrText>
      </w:r>
      <w:r w:rsidRPr="337CCB35">
        <w:rPr>
          <w:i w:val="0"/>
          <w:iCs w:val="0"/>
        </w:rPr>
        <w:instrText xml:space="preserve">https://www.faa.gov/air_traffic/flight_info/aeronav/digital_products/vfr/</w:instrText>
      </w:r>
      <w:r w:rsidRPr="337CCB35">
        <w:rPr>
          <w:i w:val="0"/>
          <w:iCs w:val="0"/>
        </w:rPr>
        <w:instrText xml:space="preserve">" </w:instrText>
      </w:r>
      <w:r w:rsidRPr="337CCB35">
        <w:rPr>
          <w:i w:val="0"/>
          <w:iCs w:val="0"/>
        </w:rPr>
        <w:fldChar w:fldCharType="separate"/>
      </w:r>
      <w:r w:rsidRPr="337CCB35" w:rsidR="0FC2474A">
        <w:rPr>
          <w:rStyle w:val="Hyperlink"/>
          <w:i w:val="0"/>
          <w:iCs w:val="0"/>
        </w:rPr>
        <w:t>https://www.faa.gov/air_traffic/flight_info/aeronav/digital_products/vfr/</w:t>
      </w:r>
      <w:r w:rsidRPr="337CCB35">
        <w:rPr>
          <w:i w:val="0"/>
          <w:iCs w:val="0"/>
        </w:rPr>
        <w:fldChar w:fldCharType="end"/>
      </w:r>
      <w:r w:rsidRPr="337CCB35" w:rsidR="0FC2474A">
        <w:rPr>
          <w:rFonts w:ascii="Times New Roman" w:hAnsi="Times New Roman" w:eastAsia="Times New Roman" w:cs="Times New Roman"/>
          <w:i w:val="0"/>
          <w:iCs w:val="0"/>
        </w:rPr>
        <w:t xml:space="preserve"> </w:t>
      </w:r>
    </w:p>
    <w:p w:rsidR="00D216C0" w:rsidP="337CCB35" w:rsidRDefault="00D216C0" w14:paraId="72232CA2" w14:textId="2A45F27B" w14:noSpellErr="1">
      <w:pPr>
        <w:pStyle w:val="template"/>
        <w:numPr>
          <w:ilvl w:val="0"/>
          <w:numId w:val="2"/>
        </w:numPr>
        <w:rPr>
          <w:rFonts w:ascii="Times New Roman" w:hAnsi="Times New Roman" w:eastAsia="Times New Roman" w:cs="Times New Roman"/>
          <w:b w:val="1"/>
          <w:bCs w:val="1"/>
          <w:i w:val="0"/>
          <w:iCs w:val="0"/>
        </w:rPr>
      </w:pPr>
      <w:r w:rsidRPr="337CCB35" w:rsidR="0FC2474A">
        <w:rPr>
          <w:rFonts w:ascii="Times New Roman" w:hAnsi="Times New Roman" w:eastAsia="Times New Roman" w:cs="Times New Roman"/>
          <w:i w:val="0"/>
          <w:iCs w:val="0"/>
        </w:rPr>
        <w:t>Leaflet:</w:t>
      </w:r>
      <w:r w:rsidRPr="337CCB35" w:rsidR="0FC2474A">
        <w:rPr>
          <w:rFonts w:ascii="Times New Roman" w:hAnsi="Times New Roman" w:eastAsia="Times New Roman" w:cs="Times New Roman"/>
          <w:b w:val="1"/>
          <w:bCs w:val="1"/>
          <w:i w:val="0"/>
          <w:iCs w:val="0"/>
        </w:rPr>
        <w:t xml:space="preserve"> </w:t>
      </w:r>
      <w:r w:rsidRPr="337CCB35">
        <w:rPr>
          <w:i w:val="0"/>
          <w:iCs w:val="0"/>
        </w:rPr>
        <w:fldChar w:fldCharType="begin"/>
      </w:r>
      <w:r w:rsidRPr="337CCB35">
        <w:rPr>
          <w:i w:val="0"/>
          <w:iCs w:val="0"/>
        </w:rPr>
        <w:instrText xml:space="preserve"> HYPERLINK "https://www.earthdatascience.org/tutorials/introduction-to-leaflet-animated-maps/" </w:instrText>
      </w:r>
      <w:r w:rsidRPr="337CCB35">
        <w:rPr>
          <w:i w:val="0"/>
          <w:iCs w:val="0"/>
        </w:rPr>
        <w:fldChar w:fldCharType="separate"/>
      </w:r>
      <w:r w:rsidRPr="337CCB35" w:rsidR="0FC2474A">
        <w:rPr>
          <w:rStyle w:val="Hyperlink"/>
          <w:i w:val="0"/>
          <w:iCs w:val="0"/>
        </w:rPr>
        <w:t>https://www.earthdatascience.org/tutorials/introduction-to-leaflet-animated-maps/</w:t>
      </w:r>
      <w:r w:rsidRPr="337CCB35">
        <w:rPr>
          <w:i w:val="0"/>
          <w:iCs w:val="0"/>
        </w:rPr>
        <w:fldChar w:fldCharType="end"/>
      </w:r>
      <w:r w:rsidRPr="337CCB35" w:rsidR="0FC2474A">
        <w:rPr>
          <w:rFonts w:ascii="Times New Roman" w:hAnsi="Times New Roman" w:eastAsia="Times New Roman" w:cs="Times New Roman"/>
          <w:b w:val="1"/>
          <w:bCs w:val="1"/>
          <w:i w:val="0"/>
          <w:iCs w:val="0"/>
        </w:rPr>
        <w:t xml:space="preserve"> </w:t>
      </w:r>
    </w:p>
    <w:p w:rsidR="00D216C0" w:rsidP="337CCB35" w:rsidRDefault="00AE5A1D" w14:paraId="587411DA" w14:textId="4723FA51" w14:noSpellErr="1">
      <w:pPr>
        <w:pStyle w:val="template"/>
        <w:numPr>
          <w:ilvl w:val="1"/>
          <w:numId w:val="2"/>
        </w:numPr>
        <w:rPr>
          <w:rFonts w:ascii="Times New Roman" w:hAnsi="Times New Roman" w:eastAsia="Times New Roman" w:cs="Times New Roman"/>
          <w:i w:val="0"/>
          <w:iCs w:val="0"/>
        </w:rPr>
      </w:pPr>
      <w:r w:rsidRPr="337CCB35">
        <w:rPr>
          <w:i w:val="0"/>
          <w:iCs w:val="0"/>
        </w:rPr>
        <w:fldChar w:fldCharType="begin"/>
      </w:r>
      <w:r w:rsidRPr="337CCB35">
        <w:rPr>
          <w:i w:val="0"/>
          <w:iCs w:val="0"/>
        </w:rPr>
        <w:instrText xml:space="preserve"> HYPERLINK "</w:instrText>
      </w:r>
      <w:r w:rsidRPr="337CCB35">
        <w:rPr>
          <w:i w:val="0"/>
          <w:iCs w:val="0"/>
        </w:rPr>
        <w:instrText xml:space="preserve">https://medium.com/@shachiakyaagba_41915/integrating-folium-with-dash-5338604e7c56</w:instrText>
      </w:r>
      <w:r w:rsidRPr="337CCB35">
        <w:rPr>
          <w:i w:val="0"/>
          <w:iCs w:val="0"/>
        </w:rPr>
        <w:instrText xml:space="preserve">" </w:instrText>
      </w:r>
      <w:r w:rsidRPr="337CCB35">
        <w:rPr>
          <w:i w:val="0"/>
          <w:iCs w:val="0"/>
        </w:rPr>
        <w:fldChar w:fldCharType="separate"/>
      </w:r>
      <w:r w:rsidRPr="337CCB35" w:rsidR="04C59E24">
        <w:rPr>
          <w:rStyle w:val="Hyperlink"/>
          <w:i w:val="0"/>
          <w:iCs w:val="0"/>
        </w:rPr>
        <w:t>https://medium.com/@shachiakyaagba_41915/integrating-folium-with-dash-5338604e7c56</w:t>
      </w:r>
      <w:r w:rsidRPr="337CCB35">
        <w:rPr>
          <w:i w:val="0"/>
          <w:iCs w:val="0"/>
        </w:rPr>
        <w:fldChar w:fldCharType="end"/>
      </w:r>
      <w:r w:rsidRPr="337CCB35" w:rsidR="04C59E24">
        <w:rPr>
          <w:rFonts w:ascii="Times New Roman" w:hAnsi="Times New Roman" w:eastAsia="Times New Roman" w:cs="Times New Roman"/>
          <w:i w:val="0"/>
          <w:iCs w:val="0"/>
        </w:rPr>
        <w:t xml:space="preserve"> </w:t>
      </w:r>
    </w:p>
    <w:p w:rsidR="00AE5A1D" w:rsidP="337CCB35" w:rsidRDefault="00AE5A1D" w14:paraId="4A46C406" w14:textId="48AB4560">
      <w:pPr>
        <w:pStyle w:val="template"/>
        <w:numPr>
          <w:ilvl w:val="0"/>
          <w:numId w:val="2"/>
        </w:numPr>
        <w:rPr>
          <w:rFonts w:ascii="Times New Roman" w:hAnsi="Times New Roman" w:eastAsia="Times New Roman" w:cs="Times New Roman"/>
          <w:i w:val="0"/>
          <w:iCs w:val="0"/>
        </w:rPr>
      </w:pPr>
      <w:proofErr w:type="spellStart"/>
      <w:r w:rsidRPr="337CCB35" w:rsidR="04C59E24">
        <w:rPr>
          <w:rFonts w:ascii="Times New Roman" w:hAnsi="Times New Roman" w:eastAsia="Times New Roman" w:cs="Times New Roman"/>
          <w:i w:val="0"/>
          <w:iCs w:val="0"/>
        </w:rPr>
        <w:t>Plotly</w:t>
      </w:r>
      <w:proofErr w:type="spellEnd"/>
      <w:r w:rsidRPr="337CCB35" w:rsidR="04C59E24">
        <w:rPr>
          <w:rFonts w:ascii="Times New Roman" w:hAnsi="Times New Roman" w:eastAsia="Times New Roman" w:cs="Times New Roman"/>
          <w:i w:val="0"/>
          <w:iCs w:val="0"/>
        </w:rPr>
        <w:t xml:space="preserve"> Dash: </w:t>
      </w:r>
      <w:r w:rsidRPr="337CCB35">
        <w:rPr>
          <w:i w:val="0"/>
          <w:iCs w:val="0"/>
        </w:rPr>
        <w:fldChar w:fldCharType="begin"/>
      </w:r>
      <w:r w:rsidRPr="337CCB35">
        <w:rPr>
          <w:i w:val="0"/>
          <w:iCs w:val="0"/>
        </w:rPr>
        <w:instrText xml:space="preserve"> HYPERLINK "</w:instrText>
      </w:r>
      <w:r w:rsidRPr="337CCB35">
        <w:rPr>
          <w:i w:val="0"/>
          <w:iCs w:val="0"/>
        </w:rPr>
        <w:instrText xml:space="preserve">https://dash.plotly.com/layout</w:instrText>
      </w:r>
      <w:r w:rsidRPr="337CCB35">
        <w:rPr>
          <w:i w:val="0"/>
          <w:iCs w:val="0"/>
        </w:rPr>
        <w:instrText xml:space="preserve">" </w:instrText>
      </w:r>
      <w:r w:rsidRPr="337CCB35">
        <w:rPr>
          <w:i w:val="0"/>
          <w:iCs w:val="0"/>
        </w:rPr>
        <w:fldChar w:fldCharType="separate"/>
      </w:r>
      <w:r w:rsidRPr="337CCB35" w:rsidR="04C59E24">
        <w:rPr>
          <w:rStyle w:val="Hyperlink"/>
          <w:i w:val="0"/>
          <w:iCs w:val="0"/>
        </w:rPr>
        <w:t>https://dash.plotly.com/layout</w:t>
      </w:r>
      <w:r w:rsidRPr="337CCB35">
        <w:rPr>
          <w:i w:val="0"/>
          <w:iCs w:val="0"/>
        </w:rPr>
        <w:fldChar w:fldCharType="end"/>
      </w:r>
      <w:r w:rsidRPr="337CCB35" w:rsidR="04C59E24">
        <w:rPr>
          <w:rFonts w:ascii="Times New Roman" w:hAnsi="Times New Roman" w:eastAsia="Times New Roman" w:cs="Times New Roman"/>
          <w:i w:val="0"/>
          <w:iCs w:val="0"/>
        </w:rPr>
        <w:t xml:space="preserve"> </w:t>
      </w:r>
    </w:p>
    <w:p w:rsidR="00614B01" w:rsidP="337CCB35" w:rsidRDefault="00614B01" w14:paraId="1D160375" w14:textId="77777777" w14:noSpellErr="1">
      <w:pPr>
        <w:pStyle w:val="template"/>
        <w:rPr>
          <w:rFonts w:ascii="Times New Roman" w:hAnsi="Times New Roman" w:eastAsia="Times New Roman" w:cs="Times New Roman"/>
          <w:i w:val="0"/>
          <w:iCs w:val="0"/>
        </w:rPr>
      </w:pPr>
    </w:p>
    <w:p w:rsidR="00FF485C" w:rsidP="337CCB35" w:rsidRDefault="00FF485C" w14:paraId="50C67064" w14:textId="61442C68">
      <w:pPr>
        <w:pStyle w:val="template"/>
        <w:rPr>
          <w:rFonts w:ascii="Times New Roman" w:hAnsi="Times New Roman" w:eastAsia="Times New Roman" w:cs="Times New Roman"/>
          <w:b w:val="1"/>
          <w:bCs w:val="1"/>
          <w:i w:val="0"/>
          <w:iCs w:val="0"/>
        </w:rPr>
      </w:pPr>
      <w:proofErr w:type="spellStart"/>
      <w:r w:rsidRPr="337CCB35" w:rsidR="311DEF0D">
        <w:rPr>
          <w:rFonts w:ascii="Times New Roman" w:hAnsi="Times New Roman" w:eastAsia="Times New Roman" w:cs="Times New Roman"/>
          <w:b w:val="1"/>
          <w:bCs w:val="1"/>
          <w:i w:val="0"/>
          <w:iCs w:val="0"/>
        </w:rPr>
        <w:t>Ne</w:t>
      </w:r>
      <w:r w:rsidRPr="337CCB35" w:rsidR="311DEF0D">
        <w:rPr>
          <w:rFonts w:ascii="Times New Roman" w:hAnsi="Times New Roman" w:eastAsia="Times New Roman" w:cs="Times New Roman"/>
          <w:b w:val="1"/>
          <w:bCs w:val="1"/>
          <w:i w:val="0"/>
          <w:iCs w:val="0"/>
        </w:rPr>
        <w:t>Mo</w:t>
      </w:r>
      <w:proofErr w:type="spellEnd"/>
      <w:r w:rsidRPr="337CCB35" w:rsidR="05D86812">
        <w:rPr>
          <w:rFonts w:ascii="Times New Roman" w:hAnsi="Times New Roman" w:eastAsia="Times New Roman" w:cs="Times New Roman"/>
          <w:b w:val="1"/>
          <w:bCs w:val="1"/>
          <w:i w:val="0"/>
          <w:iCs w:val="0"/>
        </w:rPr>
        <w:t xml:space="preserve"> References</w:t>
      </w:r>
    </w:p>
    <w:p w:rsidRPr="008F31A8" w:rsidR="00FF485C" w:rsidP="337CCB35" w:rsidRDefault="008F31A8" w14:paraId="5BD30BF9" w14:textId="0789F6D5" w14:noSpellErr="1">
      <w:pPr>
        <w:pStyle w:val="template"/>
        <w:numPr>
          <w:ilvl w:val="0"/>
          <w:numId w:val="6"/>
        </w:numPr>
        <w:rPr>
          <w:rFonts w:ascii="Times New Roman" w:hAnsi="Times New Roman" w:eastAsia="Times New Roman" w:cs="Times New Roman"/>
          <w:i w:val="0"/>
          <w:iCs w:val="0"/>
        </w:rPr>
      </w:pPr>
      <w:r w:rsidRPr="337CCB35">
        <w:rPr>
          <w:i w:val="0"/>
          <w:iCs w:val="0"/>
        </w:rPr>
        <w:fldChar w:fldCharType="begin"/>
      </w:r>
      <w:r w:rsidRPr="337CCB35">
        <w:rPr>
          <w:i w:val="0"/>
          <w:iCs w:val="0"/>
        </w:rPr>
        <w:instrText xml:space="preserve"> HYPERLINK "</w:instrText>
      </w:r>
      <w:r w:rsidRPr="337CCB35">
        <w:rPr>
          <w:i w:val="0"/>
          <w:iCs w:val="0"/>
        </w:rPr>
        <w:instrText xml:space="preserve">https://docs.nvidia.com/deeplearning/nemo/user-guide/docs/en/stable/starthere/intro.html</w:instrText>
      </w:r>
      <w:r w:rsidRPr="337CCB35">
        <w:rPr>
          <w:i w:val="0"/>
          <w:iCs w:val="0"/>
        </w:rPr>
        <w:instrText xml:space="preserve">" </w:instrText>
      </w:r>
      <w:r w:rsidRPr="337CCB35">
        <w:rPr>
          <w:i w:val="0"/>
          <w:iCs w:val="0"/>
        </w:rPr>
        <w:fldChar w:fldCharType="separate"/>
      </w:r>
      <w:r w:rsidRPr="337CCB35" w:rsidR="6A61EDE9">
        <w:rPr>
          <w:rStyle w:val="Hyperlink"/>
          <w:i w:val="0"/>
          <w:iCs w:val="0"/>
        </w:rPr>
        <w:t>https://docs.nvidia.com/deeplearning/nemo/user-guide/docs/en/stable/starthere/intro.html</w:t>
      </w:r>
      <w:r w:rsidRPr="337CCB35">
        <w:rPr>
          <w:i w:val="0"/>
          <w:iCs w:val="0"/>
        </w:rPr>
        <w:fldChar w:fldCharType="end"/>
      </w:r>
      <w:r w:rsidRPr="337CCB35" w:rsidR="6A61EDE9">
        <w:rPr>
          <w:rFonts w:ascii="Times New Roman" w:hAnsi="Times New Roman" w:eastAsia="Times New Roman" w:cs="Times New Roman"/>
          <w:i w:val="0"/>
          <w:iCs w:val="0"/>
        </w:rPr>
        <w:t xml:space="preserve"> </w:t>
      </w:r>
    </w:p>
    <w:p w:rsidR="00E5292E" w:rsidP="337CCB35" w:rsidRDefault="00E5292E" w14:paraId="6E6E8AE0" w14:textId="77777777">
      <w:pPr>
        <w:pStyle w:val="Heading1"/>
        <w:rPr>
          <w:rFonts w:ascii="Times New Roman" w:hAnsi="Times New Roman" w:eastAsia="Times New Roman" w:cs="Times New Roman"/>
        </w:rPr>
      </w:pPr>
      <w:bookmarkStart w:name="_Toc439994673" w:id="260"/>
      <w:bookmarkStart w:name="_Toc441230978" w:id="261"/>
      <w:r w:rsidRPr="337CCB35" w:rsidR="00E5292E">
        <w:rPr>
          <w:rFonts w:ascii="Times New Roman" w:hAnsi="Times New Roman" w:eastAsia="Times New Roman" w:cs="Times New Roman"/>
        </w:rPr>
        <w:t>Overall Description</w:t>
      </w:r>
      <w:bookmarkEnd w:id="260"/>
      <w:bookmarkEnd w:id="261"/>
    </w:p>
    <w:p w:rsidR="00E5292E" w:rsidP="337CCB35" w:rsidRDefault="00E5292E" w14:paraId="21D2B2FB" w14:textId="77777777">
      <w:pPr>
        <w:pStyle w:val="Heading2"/>
        <w:rPr>
          <w:rFonts w:ascii="Times New Roman" w:hAnsi="Times New Roman" w:eastAsia="Times New Roman" w:cs="Times New Roman"/>
        </w:rPr>
      </w:pPr>
      <w:bookmarkStart w:name="_Toc439994674" w:id="262"/>
      <w:bookmarkStart w:name="_Toc441230979" w:id="263"/>
      <w:r w:rsidRPr="337CCB35" w:rsidR="2E79DEA2">
        <w:rPr>
          <w:rFonts w:ascii="Times New Roman" w:hAnsi="Times New Roman" w:eastAsia="Times New Roman" w:cs="Times New Roman"/>
        </w:rPr>
        <w:t>Product Perspective</w:t>
      </w:r>
      <w:bookmarkEnd w:id="262"/>
      <w:bookmarkEnd w:id="263"/>
    </w:p>
    <w:p w:rsidR="1184E1D0" w:rsidP="337CCB35" w:rsidRDefault="1184E1D0" w14:paraId="3BE2CC3E" w14:textId="110BB3F7">
      <w:pPr>
        <w:jc w:val="left"/>
        <w:rPr>
          <w:rFonts w:ascii="Times New Roman" w:hAnsi="Times New Roman" w:eastAsia="Times New Roman" w:cs="Times New Roman"/>
          <w:i w:val="0"/>
          <w:iCs w:val="0"/>
          <w:noProof w:val="0"/>
          <w:sz w:val="22"/>
          <w:szCs w:val="22"/>
          <w:lang w:val="en-US"/>
        </w:rPr>
      </w:pPr>
      <w:r w:rsidRPr="337CCB35" w:rsidR="1184E1D0">
        <w:rPr>
          <w:rFonts w:ascii="Times New Roman" w:hAnsi="Times New Roman" w:eastAsia="Times New Roman" w:cs="Times New Roman"/>
          <w:i w:val="0"/>
          <w:iCs w:val="0"/>
          <w:noProof w:val="0"/>
          <w:sz w:val="22"/>
          <w:szCs w:val="22"/>
          <w:lang w:val="en-US"/>
        </w:rPr>
        <w:t xml:space="preserve">The product being specified in this SRS was an idea by Dr. Liu of Embry-Riddle Aeronautical University in Daytona Beach, Florida. The product is an improvement of a concept that already exists in multiple instances on the internet. Websites such as Flightradar24 display interactive maps with icons of aircraft </w:t>
      </w:r>
      <w:r w:rsidRPr="337CCB35" w:rsidR="7FBA1F9F">
        <w:rPr>
          <w:rFonts w:ascii="Times New Roman" w:hAnsi="Times New Roman" w:eastAsia="Times New Roman" w:cs="Times New Roman"/>
          <w:i w:val="0"/>
          <w:iCs w:val="0"/>
          <w:noProof w:val="0"/>
          <w:sz w:val="22"/>
          <w:szCs w:val="22"/>
          <w:lang w:val="en-US"/>
        </w:rPr>
        <w:t>updates</w:t>
      </w:r>
      <w:r w:rsidRPr="337CCB35" w:rsidR="1184E1D0">
        <w:rPr>
          <w:rFonts w:ascii="Times New Roman" w:hAnsi="Times New Roman" w:eastAsia="Times New Roman" w:cs="Times New Roman"/>
          <w:i w:val="0"/>
          <w:iCs w:val="0"/>
          <w:noProof w:val="0"/>
          <w:sz w:val="22"/>
          <w:szCs w:val="22"/>
          <w:lang w:val="en-US"/>
        </w:rPr>
        <w:t xml:space="preserve"> in real time as they travel around. Additional details for flights are also displayed upon request. The end goal is to recreate this functionality but extend it with adding live ATC communication transcriptions for each aircraft upon request. This transcription </w:t>
      </w:r>
      <w:r w:rsidRPr="337CCB35" w:rsidR="1C075F3E">
        <w:rPr>
          <w:rFonts w:ascii="Times New Roman" w:hAnsi="Times New Roman" w:eastAsia="Times New Roman" w:cs="Times New Roman"/>
          <w:i w:val="0"/>
          <w:iCs w:val="0"/>
          <w:noProof w:val="0"/>
          <w:sz w:val="22"/>
          <w:szCs w:val="22"/>
          <w:lang w:val="en-US"/>
        </w:rPr>
        <w:t>shall</w:t>
      </w:r>
      <w:r w:rsidRPr="337CCB35" w:rsidR="1184E1D0">
        <w:rPr>
          <w:rFonts w:ascii="Times New Roman" w:hAnsi="Times New Roman" w:eastAsia="Times New Roman" w:cs="Times New Roman"/>
          <w:i w:val="0"/>
          <w:iCs w:val="0"/>
          <w:noProof w:val="0"/>
          <w:sz w:val="22"/>
          <w:szCs w:val="22"/>
          <w:lang w:val="en-US"/>
        </w:rPr>
        <w:t xml:space="preserve"> be displayed along with the flight information in a popup window when an aircraft is clicked. </w:t>
      </w:r>
    </w:p>
    <w:p w:rsidR="4330474B" w:rsidP="337CCB35" w:rsidRDefault="4330474B" w14:paraId="52AF8661" w14:textId="2B2AB82D">
      <w:pPr>
        <w:pStyle w:val="Normal"/>
        <w:jc w:val="left"/>
        <w:rPr>
          <w:rFonts w:ascii="Times New Roman" w:hAnsi="Times New Roman" w:eastAsia="Times New Roman" w:cs="Times New Roman"/>
        </w:rPr>
      </w:pPr>
      <w:r w:rsidR="4330474B">
        <w:drawing>
          <wp:inline wp14:editId="217A9DEC" wp14:anchorId="214DB1D4">
            <wp:extent cx="6119814" cy="1733947"/>
            <wp:effectExtent l="0" t="0" r="0" b="0"/>
            <wp:docPr id="1052288652" name="" title=""/>
            <wp:cNvGraphicFramePr>
              <a:graphicFrameLocks noChangeAspect="1"/>
            </wp:cNvGraphicFramePr>
            <a:graphic>
              <a:graphicData uri="http://schemas.openxmlformats.org/drawingml/2006/picture">
                <pic:pic>
                  <pic:nvPicPr>
                    <pic:cNvPr id="0" name=""/>
                    <pic:cNvPicPr/>
                  </pic:nvPicPr>
                  <pic:blipFill>
                    <a:blip r:embed="R63eafea292c14d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9814" cy="1733947"/>
                    </a:xfrm>
                    <a:prstGeom prst="rect">
                      <a:avLst/>
                    </a:prstGeom>
                  </pic:spPr>
                </pic:pic>
              </a:graphicData>
            </a:graphic>
          </wp:inline>
        </w:drawing>
      </w:r>
      <w:r>
        <w:br/>
      </w:r>
    </w:p>
    <w:p w:rsidR="1184E1D0" w:rsidP="337CCB35" w:rsidRDefault="1184E1D0" w14:paraId="68E0D21B" w14:textId="22168286">
      <w:pPr>
        <w:pStyle w:val="Normal"/>
        <w:jc w:val="left"/>
        <w:rPr>
          <w:rFonts w:ascii="Times New Roman" w:hAnsi="Times New Roman" w:eastAsia="Times New Roman" w:cs="Times New Roman"/>
          <w:i w:val="0"/>
          <w:iCs w:val="0"/>
          <w:noProof w:val="0"/>
          <w:sz w:val="22"/>
          <w:szCs w:val="22"/>
          <w:lang w:val="en-US"/>
        </w:rPr>
      </w:pPr>
      <w:r w:rsidRPr="337CCB35" w:rsidR="1184E1D0">
        <w:rPr>
          <w:rFonts w:ascii="Times New Roman" w:hAnsi="Times New Roman" w:eastAsia="Times New Roman" w:cs="Times New Roman"/>
          <w:i w:val="0"/>
          <w:iCs w:val="0"/>
          <w:noProof w:val="0"/>
          <w:sz w:val="22"/>
          <w:szCs w:val="22"/>
          <w:lang w:val="en-US"/>
        </w:rPr>
        <w:t>Figure 1: This diagram shows the major components of the system and how they interact with each other. The user is interacting with the Interactive Map, which then gets its information from the other aspects of the system.</w:t>
      </w:r>
    </w:p>
    <w:p w:rsidR="32AD39AA" w:rsidP="337CCB35" w:rsidRDefault="32AD39AA" w14:paraId="2F8A6C3E" w14:textId="5FD6CC66">
      <w:pPr>
        <w:pStyle w:val="template"/>
        <w:rPr>
          <w:rFonts w:ascii="Times New Roman" w:hAnsi="Times New Roman" w:eastAsia="Times New Roman" w:cs="Times New Roman"/>
          <w:i w:val="1"/>
          <w:iCs w:val="1"/>
          <w:sz w:val="22"/>
          <w:szCs w:val="22"/>
        </w:rPr>
      </w:pPr>
    </w:p>
    <w:p w:rsidRPr="00706D15" w:rsidR="00706D15" w:rsidP="337CCB35" w:rsidRDefault="00706D15" w14:paraId="03905882" w14:textId="32E3BD17" w14:noSpellErr="1">
      <w:pPr>
        <w:pStyle w:val="template"/>
        <w:rPr>
          <w:rFonts w:ascii="Times New Roman" w:hAnsi="Times New Roman" w:eastAsia="Times New Roman" w:cs="Times New Roman"/>
          <w:i w:val="1"/>
          <w:iCs w:val="1"/>
          <w:sz w:val="22"/>
          <w:szCs w:val="22"/>
        </w:rPr>
      </w:pPr>
    </w:p>
    <w:p w:rsidR="00E5292E" w:rsidP="337CCB35" w:rsidRDefault="00E5292E" w14:paraId="601360D2" w14:textId="77777777">
      <w:pPr>
        <w:pStyle w:val="Heading2"/>
        <w:rPr>
          <w:rFonts w:ascii="Times New Roman" w:hAnsi="Times New Roman" w:eastAsia="Times New Roman" w:cs="Times New Roman"/>
        </w:rPr>
      </w:pPr>
      <w:bookmarkStart w:name="_Toc439994675" w:id="264"/>
      <w:bookmarkStart w:name="_Toc441230980" w:id="265"/>
      <w:r w:rsidRPr="337CCB35" w:rsidR="2E79DEA2">
        <w:rPr>
          <w:rFonts w:ascii="Times New Roman" w:hAnsi="Times New Roman" w:eastAsia="Times New Roman" w:cs="Times New Roman"/>
        </w:rPr>
        <w:t>Product Functions</w:t>
      </w:r>
      <w:bookmarkEnd w:id="264"/>
      <w:bookmarkEnd w:id="265"/>
    </w:p>
    <w:p w:rsidR="021A3ECC" w:rsidP="337CCB35" w:rsidRDefault="021A3ECC" w14:paraId="7FCE9733" w14:textId="4747D62F">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There are three main groups of product functions for this system. Each group’s functions are summarized below. The functions represent what is being performed on the system by the group. </w:t>
      </w:r>
    </w:p>
    <w:p w:rsidR="021A3ECC" w:rsidP="337CCB35" w:rsidRDefault="021A3ECC" w14:paraId="0100569D" w14:textId="1FEFB1BA">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w:t>
      </w:r>
    </w:p>
    <w:p w:rsidR="021A3ECC" w:rsidP="337CCB35" w:rsidRDefault="021A3ECC" w14:paraId="45B90E55" w14:textId="31170871">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User-performed:</w:t>
      </w:r>
    </w:p>
    <w:p w:rsidR="021A3ECC" w:rsidP="337CCB35" w:rsidRDefault="021A3ECC" w14:paraId="150E53D9" w14:textId="3AE2F594">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Clicking on an aircraft</w:t>
      </w:r>
    </w:p>
    <w:p w:rsidR="021A3ECC" w:rsidP="337CCB35" w:rsidRDefault="021A3ECC" w14:paraId="742A4B6C" w14:textId="3567B69F">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Toggling between the interactive map and VFR map</w:t>
      </w:r>
    </w:p>
    <w:p w:rsidR="021A3ECC" w:rsidP="337CCB35" w:rsidRDefault="021A3ECC" w14:paraId="4153947E" w14:textId="5EBC9554">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Zooming and panning the map</w:t>
      </w:r>
    </w:p>
    <w:p w:rsidR="021A3ECC" w:rsidP="337CCB35" w:rsidRDefault="021A3ECC" w14:paraId="67E7F607" w14:textId="5D758356">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w:t>
      </w:r>
    </w:p>
    <w:p w:rsidR="021A3ECC" w:rsidP="337CCB35" w:rsidRDefault="021A3ECC" w14:paraId="4A5DBC41" w14:textId="23539F4E">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Product-performed:</w:t>
      </w:r>
    </w:p>
    <w:p w:rsidR="021A3ECC" w:rsidP="337CCB35" w:rsidRDefault="021A3ECC" w14:paraId="4489E26D" w14:textId="70452F22">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Display aircraft icons overlayed on top of the map in accurate locations</w:t>
      </w:r>
    </w:p>
    <w:p w:rsidR="021A3ECC" w:rsidP="337CCB35" w:rsidRDefault="021A3ECC" w14:paraId="3C1DDA68" w14:textId="44973BF7">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Refresh the aircraft icons on the map</w:t>
      </w:r>
    </w:p>
    <w:p w:rsidR="021A3ECC" w:rsidP="337CCB35" w:rsidRDefault="021A3ECC" w14:paraId="32DE4EFE" w14:textId="0EFE53FB">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Retrieve the flight information and ATC communication data for a selected flight</w:t>
      </w:r>
    </w:p>
    <w:p w:rsidR="021A3ECC" w:rsidP="337CCB35" w:rsidRDefault="021A3ECC" w14:paraId="14635DFB" w14:textId="2A2FDCC6">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Transcribe the ATC communication and display on the page</w:t>
      </w:r>
    </w:p>
    <w:p w:rsidR="021A3ECC" w:rsidP="337CCB35" w:rsidRDefault="021A3ECC" w14:paraId="383519F9" w14:textId="27EBE18B">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w:t>
      </w:r>
    </w:p>
    <w:p w:rsidR="021A3ECC" w:rsidP="337CCB35" w:rsidRDefault="021A3ECC" w14:paraId="6FF69237" w14:textId="7445ECDB">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Maintainer-performed:</w:t>
      </w:r>
    </w:p>
    <w:p w:rsidR="021A3ECC" w:rsidP="337CCB35" w:rsidRDefault="021A3ECC" w14:paraId="6D6B1648" w14:textId="797C5820">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Training the model with audio and transcriptions that already have been proven accurate</w:t>
      </w:r>
    </w:p>
    <w:p w:rsidR="021A3ECC" w:rsidP="337CCB35" w:rsidRDefault="021A3ECC" w14:paraId="0B9C65C1" w14:textId="52EE962E">
      <w:pPr>
        <w:pStyle w:val="template"/>
        <w:rPr>
          <w:rFonts w:ascii="Times New Roman" w:hAnsi="Times New Roman" w:eastAsia="Times New Roman" w:cs="Times New Roman"/>
          <w:i w:val="0"/>
          <w:iCs w:val="0"/>
          <w:sz w:val="22"/>
          <w:szCs w:val="22"/>
        </w:rPr>
      </w:pPr>
      <w:r w:rsidRPr="337CCB35" w:rsidR="021A3ECC">
        <w:rPr>
          <w:rFonts w:ascii="Times New Roman" w:hAnsi="Times New Roman" w:eastAsia="Times New Roman" w:cs="Times New Roman"/>
          <w:i w:val="0"/>
          <w:iCs w:val="0"/>
          <w:sz w:val="22"/>
          <w:szCs w:val="22"/>
        </w:rPr>
        <w:t xml:space="preserve">    • Verifying transcriptions made by the model</w:t>
      </w:r>
    </w:p>
    <w:p w:rsidR="32AD39AA" w:rsidP="337CCB35" w:rsidRDefault="32AD39AA" w14:paraId="53336CE5" w14:textId="32A1712E">
      <w:pPr>
        <w:pStyle w:val="template"/>
        <w:rPr>
          <w:rFonts w:ascii="Times New Roman" w:hAnsi="Times New Roman" w:eastAsia="Times New Roman" w:cs="Times New Roman"/>
          <w:i w:val="1"/>
          <w:iCs w:val="1"/>
          <w:sz w:val="22"/>
          <w:szCs w:val="22"/>
        </w:rPr>
      </w:pPr>
    </w:p>
    <w:p w:rsidR="00E5292E" w:rsidP="337CCB35" w:rsidRDefault="00E5292E" w14:paraId="6E5F0BC6" w14:textId="77777777">
      <w:pPr>
        <w:pStyle w:val="Heading2"/>
        <w:rPr>
          <w:rFonts w:ascii="Times New Roman" w:hAnsi="Times New Roman" w:eastAsia="Times New Roman" w:cs="Times New Roman"/>
        </w:rPr>
      </w:pPr>
      <w:bookmarkStart w:name="_Toc439994676" w:id="270"/>
      <w:bookmarkStart w:name="_Toc441230981" w:id="271"/>
      <w:r w:rsidRPr="337CCB35" w:rsidR="2E79DEA2">
        <w:rPr>
          <w:rFonts w:ascii="Times New Roman" w:hAnsi="Times New Roman" w:eastAsia="Times New Roman" w:cs="Times New Roman"/>
        </w:rPr>
        <w:t>User Classes and Characteristics</w:t>
      </w:r>
      <w:bookmarkEnd w:id="270"/>
      <w:bookmarkEnd w:id="271"/>
    </w:p>
    <w:p w:rsidR="501BFB25" w:rsidP="337CCB35" w:rsidRDefault="501BFB25" w14:paraId="4F6A0BE7" w14:textId="7183C1E2">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The two user classes that are the most prevalent are user and maintainer. The user is just anyone who is accessing the website, and the maintainer ensures the transcriptions keep working well.</w:t>
      </w:r>
    </w:p>
    <w:p w:rsidR="501BFB25" w:rsidP="337CCB35" w:rsidRDefault="501BFB25" w14:paraId="208D0D6E" w14:textId="490C2E69">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w:t>
      </w:r>
    </w:p>
    <w:p w:rsidR="501BFB25" w:rsidP="337CCB35" w:rsidRDefault="501BFB25" w14:paraId="1A54629E" w14:textId="75206F18">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User:</w:t>
      </w:r>
    </w:p>
    <w:p w:rsidR="501BFB25" w:rsidP="337CCB35" w:rsidRDefault="501BFB25" w14:paraId="5ACD101F" w14:textId="20957852">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Description: The user will want to move the map, toggle the map type, browse flights, and view ATC transcriptions. The user can be anyone accessing the website, so the website should be intuitive enough for any knowledge level.</w:t>
      </w:r>
    </w:p>
    <w:p w:rsidR="501BFB25" w:rsidP="337CCB35" w:rsidRDefault="501BFB25" w14:paraId="0AA63887" w14:textId="26753EA5">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Expertise: The user is expected to have basic knowledge about flight tracking and pilot and controller terms given they are interested in the website’s content. </w:t>
      </w:r>
    </w:p>
    <w:p w:rsidR="501BFB25" w:rsidP="337CCB35" w:rsidRDefault="501BFB25" w14:paraId="34472395" w14:textId="447502B1">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Importance: High</w:t>
      </w:r>
    </w:p>
    <w:p w:rsidR="501BFB25" w:rsidP="337CCB35" w:rsidRDefault="501BFB25" w14:paraId="5A261CEE" w14:textId="667F53BE">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w:t>
      </w:r>
    </w:p>
    <w:p w:rsidR="501BFB25" w:rsidP="337CCB35" w:rsidRDefault="501BFB25" w14:paraId="023E99B9" w14:textId="0DA2C89C">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Maintainer:</w:t>
      </w:r>
    </w:p>
    <w:p w:rsidR="501BFB25" w:rsidP="337CCB35" w:rsidRDefault="501BFB25" w14:paraId="70EF010E" w14:textId="6B993476">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Description: The maintainer </w:t>
      </w:r>
      <w:r w:rsidRPr="337CCB35" w:rsidR="07A2CC7D">
        <w:rPr>
          <w:rFonts w:ascii="Times New Roman" w:hAnsi="Times New Roman" w:eastAsia="Times New Roman" w:cs="Times New Roman"/>
          <w:i w:val="0"/>
          <w:iCs w:val="0"/>
          <w:sz w:val="22"/>
          <w:szCs w:val="22"/>
        </w:rPr>
        <w:t>shall</w:t>
      </w:r>
      <w:r w:rsidRPr="337CCB35" w:rsidR="501BFB25">
        <w:rPr>
          <w:rFonts w:ascii="Times New Roman" w:hAnsi="Times New Roman" w:eastAsia="Times New Roman" w:cs="Times New Roman"/>
          <w:i w:val="0"/>
          <w:iCs w:val="0"/>
          <w:sz w:val="22"/>
          <w:szCs w:val="22"/>
        </w:rPr>
        <w:t xml:space="preserve"> perform the initial training of the model and validate future model predictions for transcriptions.</w:t>
      </w:r>
    </w:p>
    <w:p w:rsidR="501BFB25" w:rsidP="337CCB35" w:rsidRDefault="501BFB25" w14:paraId="05176988" w14:textId="533C4398">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Expertise: The maintainer is expected to have in-depth knowledge about pilot and controller terms. They should be able to recognize mistakes in the transcriptions of ATC audio data.</w:t>
      </w:r>
    </w:p>
    <w:p w:rsidR="501BFB25" w:rsidP="337CCB35" w:rsidRDefault="501BFB25" w14:paraId="35D5D7D8" w14:textId="241F4494">
      <w:pPr>
        <w:pStyle w:val="template"/>
        <w:rPr>
          <w:rFonts w:ascii="Times New Roman" w:hAnsi="Times New Roman" w:eastAsia="Times New Roman" w:cs="Times New Roman"/>
          <w:i w:val="0"/>
          <w:iCs w:val="0"/>
          <w:sz w:val="22"/>
          <w:szCs w:val="22"/>
        </w:rPr>
      </w:pPr>
      <w:r w:rsidRPr="337CCB35" w:rsidR="501BFB25">
        <w:rPr>
          <w:rFonts w:ascii="Times New Roman" w:hAnsi="Times New Roman" w:eastAsia="Times New Roman" w:cs="Times New Roman"/>
          <w:i w:val="0"/>
          <w:iCs w:val="0"/>
          <w:sz w:val="22"/>
          <w:szCs w:val="22"/>
        </w:rPr>
        <w:t xml:space="preserve">    • Importance: Medium</w:t>
      </w:r>
    </w:p>
    <w:p w:rsidR="32AD39AA" w:rsidP="337CCB35" w:rsidRDefault="32AD39AA" w14:paraId="3813B804" w14:textId="3822C805">
      <w:pPr>
        <w:pStyle w:val="template"/>
        <w:rPr>
          <w:rFonts w:ascii="Times New Roman" w:hAnsi="Times New Roman" w:eastAsia="Times New Roman" w:cs="Times New Roman"/>
          <w:i w:val="0"/>
          <w:iCs w:val="0"/>
          <w:sz w:val="22"/>
          <w:szCs w:val="22"/>
        </w:rPr>
      </w:pPr>
    </w:p>
    <w:p w:rsidR="00E5292E" w:rsidP="337CCB35" w:rsidRDefault="00E5292E" w14:paraId="56F31371" w14:textId="77777777">
      <w:pPr>
        <w:pStyle w:val="Heading2"/>
        <w:rPr>
          <w:rFonts w:ascii="Times New Roman" w:hAnsi="Times New Roman" w:eastAsia="Times New Roman" w:cs="Times New Roman"/>
        </w:rPr>
      </w:pPr>
      <w:bookmarkStart w:name="_Toc439994677" w:id="272"/>
      <w:bookmarkStart w:name="_Toc441230982" w:id="273"/>
      <w:r w:rsidRPr="337CCB35" w:rsidR="2E79DEA2">
        <w:rPr>
          <w:rFonts w:ascii="Times New Roman" w:hAnsi="Times New Roman" w:eastAsia="Times New Roman" w:cs="Times New Roman"/>
        </w:rPr>
        <w:t>Operating Environment</w:t>
      </w:r>
      <w:bookmarkEnd w:id="272"/>
      <w:bookmarkEnd w:id="273"/>
    </w:p>
    <w:p w:rsidR="4CAE83D4" w:rsidP="337CCB35" w:rsidRDefault="4CAE83D4" w14:paraId="59BCFD84" w14:textId="3BB16501">
      <w:pPr>
        <w:pStyle w:val="template"/>
        <w:rPr>
          <w:rFonts w:ascii="Times New Roman" w:hAnsi="Times New Roman" w:eastAsia="Times New Roman" w:cs="Times New Roman"/>
          <w:i w:val="0"/>
          <w:iCs w:val="0"/>
          <w:sz w:val="22"/>
          <w:szCs w:val="22"/>
        </w:rPr>
      </w:pPr>
      <w:r w:rsidRPr="337CCB35" w:rsidR="4CAE83D4">
        <w:rPr>
          <w:rFonts w:ascii="Times New Roman" w:hAnsi="Times New Roman" w:eastAsia="Times New Roman" w:cs="Times New Roman"/>
          <w:i w:val="0"/>
          <w:iCs w:val="0"/>
          <w:sz w:val="22"/>
          <w:szCs w:val="22"/>
        </w:rPr>
        <w:t xml:space="preserve">The website </w:t>
      </w:r>
      <w:r w:rsidRPr="337CCB35" w:rsidR="60B0E764">
        <w:rPr>
          <w:rFonts w:ascii="Times New Roman" w:hAnsi="Times New Roman" w:eastAsia="Times New Roman" w:cs="Times New Roman"/>
          <w:i w:val="0"/>
          <w:iCs w:val="0"/>
          <w:sz w:val="22"/>
          <w:szCs w:val="22"/>
        </w:rPr>
        <w:t>shall</w:t>
      </w:r>
      <w:r w:rsidRPr="337CCB35" w:rsidR="4CAE83D4">
        <w:rPr>
          <w:rFonts w:ascii="Times New Roman" w:hAnsi="Times New Roman" w:eastAsia="Times New Roman" w:cs="Times New Roman"/>
          <w:i w:val="0"/>
          <w:iCs w:val="0"/>
          <w:sz w:val="22"/>
          <w:szCs w:val="22"/>
        </w:rPr>
        <w:t xml:space="preserve"> be running on a Python 3 web server that </w:t>
      </w:r>
      <w:r w:rsidRPr="337CCB35" w:rsidR="4B3F1D2E">
        <w:rPr>
          <w:rFonts w:ascii="Times New Roman" w:hAnsi="Times New Roman" w:eastAsia="Times New Roman" w:cs="Times New Roman"/>
          <w:i w:val="0"/>
          <w:iCs w:val="0"/>
          <w:sz w:val="22"/>
          <w:szCs w:val="22"/>
        </w:rPr>
        <w:t>shall</w:t>
      </w:r>
      <w:r w:rsidRPr="337CCB35" w:rsidR="4CAE83D4">
        <w:rPr>
          <w:rFonts w:ascii="Times New Roman" w:hAnsi="Times New Roman" w:eastAsia="Times New Roman" w:cs="Times New Roman"/>
          <w:i w:val="0"/>
          <w:iCs w:val="0"/>
          <w:sz w:val="22"/>
          <w:szCs w:val="22"/>
        </w:rPr>
        <w:t xml:space="preserve"> be hosted on a Linux machine being provided to us by Dr. Liu. It must be able to open the </w:t>
      </w:r>
      <w:proofErr w:type="gramStart"/>
      <w:r w:rsidRPr="337CCB35" w:rsidR="4CAE83D4">
        <w:rPr>
          <w:rFonts w:ascii="Times New Roman" w:hAnsi="Times New Roman" w:eastAsia="Times New Roman" w:cs="Times New Roman"/>
          <w:i w:val="0"/>
          <w:iCs w:val="0"/>
          <w:sz w:val="22"/>
          <w:szCs w:val="22"/>
        </w:rPr>
        <w:t>port for the website</w:t>
      </w:r>
      <w:proofErr w:type="gramEnd"/>
      <w:r w:rsidRPr="337CCB35" w:rsidR="4CAE83D4">
        <w:rPr>
          <w:rFonts w:ascii="Times New Roman" w:hAnsi="Times New Roman" w:eastAsia="Times New Roman" w:cs="Times New Roman"/>
          <w:i w:val="0"/>
          <w:iCs w:val="0"/>
          <w:sz w:val="22"/>
          <w:szCs w:val="22"/>
        </w:rPr>
        <w:t xml:space="preserve"> for visitors to access the website, and it must have internet access to be able to retrieve data from APIs. </w:t>
      </w:r>
    </w:p>
    <w:p w:rsidR="4CAE83D4" w:rsidP="337CCB35" w:rsidRDefault="4CAE83D4" w14:paraId="6D4052FE" w14:textId="08CA96A7">
      <w:pPr>
        <w:pStyle w:val="template"/>
        <w:rPr>
          <w:rFonts w:ascii="Times New Roman" w:hAnsi="Times New Roman" w:eastAsia="Times New Roman" w:cs="Times New Roman"/>
          <w:i w:val="0"/>
          <w:iCs w:val="0"/>
          <w:sz w:val="22"/>
          <w:szCs w:val="22"/>
        </w:rPr>
      </w:pPr>
      <w:r w:rsidRPr="337CCB35" w:rsidR="4CAE83D4">
        <w:rPr>
          <w:rFonts w:ascii="Times New Roman" w:hAnsi="Times New Roman" w:eastAsia="Times New Roman" w:cs="Times New Roman"/>
          <w:i w:val="0"/>
          <w:iCs w:val="0"/>
          <w:sz w:val="22"/>
          <w:szCs w:val="22"/>
        </w:rPr>
        <w:t xml:space="preserve"> </w:t>
      </w:r>
    </w:p>
    <w:p w:rsidR="4CAE83D4" w:rsidP="337CCB35" w:rsidRDefault="4CAE83D4" w14:paraId="11BE0D94" w14:textId="2B354F14">
      <w:pPr>
        <w:pStyle w:val="template"/>
        <w:rPr>
          <w:rFonts w:ascii="Times New Roman" w:hAnsi="Times New Roman" w:eastAsia="Times New Roman" w:cs="Times New Roman"/>
          <w:i w:val="0"/>
          <w:iCs w:val="0"/>
          <w:sz w:val="22"/>
          <w:szCs w:val="22"/>
        </w:rPr>
      </w:pPr>
      <w:r w:rsidRPr="337CCB35" w:rsidR="4CAE83D4">
        <w:rPr>
          <w:rFonts w:ascii="Times New Roman" w:hAnsi="Times New Roman" w:eastAsia="Times New Roman" w:cs="Times New Roman"/>
          <w:i w:val="0"/>
          <w:iCs w:val="0"/>
          <w:sz w:val="22"/>
          <w:szCs w:val="22"/>
        </w:rPr>
        <w:t xml:space="preserve">The model training must be performed on a dedicated Nvidia graphics card. The machine being provided </w:t>
      </w:r>
      <w:proofErr w:type="gramStart"/>
      <w:r w:rsidRPr="337CCB35" w:rsidR="4CAE83D4">
        <w:rPr>
          <w:rFonts w:ascii="Times New Roman" w:hAnsi="Times New Roman" w:eastAsia="Times New Roman" w:cs="Times New Roman"/>
          <w:i w:val="0"/>
          <w:iCs w:val="0"/>
          <w:sz w:val="22"/>
          <w:szCs w:val="22"/>
        </w:rPr>
        <w:t>to</w:t>
      </w:r>
      <w:proofErr w:type="gramEnd"/>
      <w:r w:rsidRPr="337CCB35" w:rsidR="4CAE83D4">
        <w:rPr>
          <w:rFonts w:ascii="Times New Roman" w:hAnsi="Times New Roman" w:eastAsia="Times New Roman" w:cs="Times New Roman"/>
          <w:i w:val="0"/>
          <w:iCs w:val="0"/>
          <w:sz w:val="22"/>
          <w:szCs w:val="22"/>
        </w:rPr>
        <w:t xml:space="preserve"> us has a graphics card that meets these requirements, so remote access to this machine </w:t>
      </w:r>
      <w:r w:rsidRPr="337CCB35" w:rsidR="57BF5D3F">
        <w:rPr>
          <w:rFonts w:ascii="Times New Roman" w:hAnsi="Times New Roman" w:eastAsia="Times New Roman" w:cs="Times New Roman"/>
          <w:i w:val="0"/>
          <w:iCs w:val="0"/>
          <w:sz w:val="22"/>
          <w:szCs w:val="22"/>
        </w:rPr>
        <w:t>shall</w:t>
      </w:r>
      <w:r w:rsidRPr="337CCB35" w:rsidR="4CAE83D4">
        <w:rPr>
          <w:rFonts w:ascii="Times New Roman" w:hAnsi="Times New Roman" w:eastAsia="Times New Roman" w:cs="Times New Roman"/>
          <w:i w:val="0"/>
          <w:iCs w:val="0"/>
          <w:sz w:val="22"/>
          <w:szCs w:val="22"/>
        </w:rPr>
        <w:t xml:space="preserve"> be set up to perform the training even when not present. </w:t>
      </w:r>
      <w:proofErr w:type="spellStart"/>
      <w:r w:rsidRPr="337CCB35" w:rsidR="4CAE83D4">
        <w:rPr>
          <w:rFonts w:ascii="Times New Roman" w:hAnsi="Times New Roman" w:eastAsia="Times New Roman" w:cs="Times New Roman"/>
          <w:i w:val="0"/>
          <w:iCs w:val="0"/>
          <w:sz w:val="22"/>
          <w:szCs w:val="22"/>
        </w:rPr>
        <w:t>NeMo</w:t>
      </w:r>
      <w:proofErr w:type="spellEnd"/>
      <w:r w:rsidRPr="337CCB35" w:rsidR="4CAE83D4">
        <w:rPr>
          <w:rFonts w:ascii="Times New Roman" w:hAnsi="Times New Roman" w:eastAsia="Times New Roman" w:cs="Times New Roman"/>
          <w:i w:val="0"/>
          <w:iCs w:val="0"/>
          <w:sz w:val="22"/>
          <w:szCs w:val="22"/>
        </w:rPr>
        <w:t xml:space="preserve"> also requires Python 3.6 or higher and </w:t>
      </w:r>
      <w:proofErr w:type="spellStart"/>
      <w:r w:rsidRPr="337CCB35" w:rsidR="4CAE83D4">
        <w:rPr>
          <w:rFonts w:ascii="Times New Roman" w:hAnsi="Times New Roman" w:eastAsia="Times New Roman" w:cs="Times New Roman"/>
          <w:i w:val="0"/>
          <w:iCs w:val="0"/>
          <w:sz w:val="22"/>
          <w:szCs w:val="22"/>
        </w:rPr>
        <w:t>Pytorch</w:t>
      </w:r>
      <w:proofErr w:type="spellEnd"/>
      <w:r w:rsidRPr="337CCB35" w:rsidR="4CAE83D4">
        <w:rPr>
          <w:rFonts w:ascii="Times New Roman" w:hAnsi="Times New Roman" w:eastAsia="Times New Roman" w:cs="Times New Roman"/>
          <w:i w:val="0"/>
          <w:iCs w:val="0"/>
          <w:sz w:val="22"/>
          <w:szCs w:val="22"/>
        </w:rPr>
        <w:t xml:space="preserve"> 1.8.1 or higher.</w:t>
      </w:r>
    </w:p>
    <w:p w:rsidR="00E5292E" w:rsidP="337CCB35" w:rsidRDefault="00E5292E" w14:paraId="4BF57CEF" w14:textId="77777777">
      <w:pPr>
        <w:pStyle w:val="Heading2"/>
        <w:rPr>
          <w:rFonts w:ascii="Times New Roman" w:hAnsi="Times New Roman" w:eastAsia="Times New Roman" w:cs="Times New Roman"/>
        </w:rPr>
      </w:pPr>
      <w:bookmarkStart w:name="_Toc439994678" w:id="274"/>
      <w:bookmarkStart w:name="_Toc441230983" w:id="275"/>
      <w:r w:rsidRPr="337CCB35" w:rsidR="00E5292E">
        <w:rPr>
          <w:rFonts w:ascii="Times New Roman" w:hAnsi="Times New Roman" w:eastAsia="Times New Roman" w:cs="Times New Roman"/>
        </w:rPr>
        <w:t>Design and Implementation Constraints</w:t>
      </w:r>
      <w:bookmarkEnd w:id="274"/>
      <w:bookmarkEnd w:id="275"/>
    </w:p>
    <w:p w:rsidR="00E5292E" w:rsidP="337CCB35" w:rsidRDefault="00E5292E" w14:paraId="23C6B624" w14:textId="291F63EB">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 xml:space="preserve">&lt;Describe any items or issues that will limit the options available to the developers. These might </w:t>
      </w:r>
      <w:r w:rsidRPr="337CCB35" w:rsidR="62A4B970">
        <w:rPr>
          <w:rFonts w:ascii="Times New Roman" w:hAnsi="Times New Roman" w:eastAsia="Times New Roman" w:cs="Times New Roman"/>
        </w:rPr>
        <w:t>include</w:t>
      </w:r>
      <w:r w:rsidRPr="337CCB35" w:rsidR="2E79DEA2">
        <w:rPr>
          <w:rFonts w:ascii="Times New Roman" w:hAnsi="Times New Roman" w:eastAsia="Times New Roman" w:cs="Times New Roman"/>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E5292E" w:rsidP="337CCB35" w:rsidRDefault="00E5292E" w14:paraId="19464A56" w14:textId="77777777">
      <w:pPr>
        <w:pStyle w:val="Heading2"/>
        <w:rPr>
          <w:rFonts w:ascii="Times New Roman" w:hAnsi="Times New Roman" w:eastAsia="Times New Roman" w:cs="Times New Roman"/>
        </w:rPr>
      </w:pPr>
      <w:bookmarkStart w:name="_Toc439994679" w:id="278"/>
      <w:bookmarkStart w:name="_Toc441230984" w:id="279"/>
      <w:r w:rsidRPr="337CCB35" w:rsidR="00E5292E">
        <w:rPr>
          <w:rFonts w:ascii="Times New Roman" w:hAnsi="Times New Roman" w:eastAsia="Times New Roman" w:cs="Times New Roman"/>
        </w:rPr>
        <w:t>User Documentation</w:t>
      </w:r>
      <w:bookmarkEnd w:id="278"/>
      <w:bookmarkEnd w:id="279"/>
    </w:p>
    <w:p w:rsidR="00E5292E" w:rsidP="337CCB35" w:rsidRDefault="00E5292E" w14:paraId="389E951E"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&lt;List the user documentation components (such as user manuals, on-line help, and tutorials) that will be delivered along with the software. Identify any known user documentation delivery formats or standards.&gt;</w:t>
      </w:r>
    </w:p>
    <w:p w:rsidR="00E5292E" w:rsidP="337CCB35" w:rsidRDefault="00E5292E" w14:paraId="36CB6B81" w14:textId="77777777">
      <w:pPr>
        <w:pStyle w:val="Heading2"/>
        <w:rPr>
          <w:rFonts w:ascii="Times New Roman" w:hAnsi="Times New Roman" w:eastAsia="Times New Roman" w:cs="Times New Roman"/>
        </w:rPr>
      </w:pPr>
      <w:bookmarkStart w:name="_Toc439994680" w:id="280"/>
      <w:bookmarkStart w:name="_Toc441230985" w:id="281"/>
      <w:r w:rsidRPr="337CCB35" w:rsidR="00E5292E">
        <w:rPr>
          <w:rFonts w:ascii="Times New Roman" w:hAnsi="Times New Roman" w:eastAsia="Times New Roman" w:cs="Times New Roman"/>
        </w:rPr>
        <w:t>Assumptions and Dependencies</w:t>
      </w:r>
      <w:bookmarkEnd w:id="280"/>
      <w:bookmarkEnd w:id="281"/>
    </w:p>
    <w:p w:rsidR="00E5292E" w:rsidP="337CCB35" w:rsidRDefault="00E5292E" w14:paraId="34E7F1E8"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5292E" w:rsidP="337CCB35" w:rsidRDefault="00E5292E" w14:paraId="4138140B" w14:textId="77777777">
      <w:pPr>
        <w:pStyle w:val="Heading1"/>
        <w:rPr>
          <w:rFonts w:ascii="Times New Roman" w:hAnsi="Times New Roman" w:eastAsia="Times New Roman" w:cs="Times New Roman"/>
        </w:rPr>
      </w:pPr>
      <w:bookmarkStart w:name="_Toc439994682" w:id="282"/>
      <w:bookmarkStart w:name="_Toc441230986" w:id="283"/>
      <w:r w:rsidRPr="337CCB35" w:rsidR="00E5292E">
        <w:rPr>
          <w:rFonts w:ascii="Times New Roman" w:hAnsi="Times New Roman" w:eastAsia="Times New Roman" w:cs="Times New Roman"/>
        </w:rPr>
        <w:t>External Interface Requirements</w:t>
      </w:r>
      <w:bookmarkEnd w:id="282"/>
      <w:bookmarkEnd w:id="283"/>
    </w:p>
    <w:p w:rsidR="00E5292E" w:rsidP="337CCB35" w:rsidRDefault="00E5292E" w14:paraId="1F65BDC5" w14:textId="77777777">
      <w:pPr>
        <w:pStyle w:val="Heading2"/>
        <w:rPr>
          <w:rFonts w:ascii="Times New Roman" w:hAnsi="Times New Roman" w:eastAsia="Times New Roman" w:cs="Times New Roman"/>
        </w:rPr>
      </w:pPr>
      <w:bookmarkStart w:name="_Toc441230987" w:id="284"/>
      <w:r w:rsidRPr="337CCB35" w:rsidR="00E5292E">
        <w:rPr>
          <w:rFonts w:ascii="Times New Roman" w:hAnsi="Times New Roman" w:eastAsia="Times New Roman" w:cs="Times New Roman"/>
        </w:rPr>
        <w:t>User Interfaces</w:t>
      </w:r>
      <w:bookmarkEnd w:id="284"/>
    </w:p>
    <w:p w:rsidR="00E5292E" w:rsidP="337CCB35" w:rsidRDefault="00E5292E" w14:paraId="1D2DE4E4" w14:textId="6A924FCF">
      <w:pPr>
        <w:pStyle w:val="template"/>
        <w:rPr>
          <w:rFonts w:ascii="Times New Roman" w:hAnsi="Times New Roman" w:eastAsia="Times New Roman" w:cs="Times New Roman"/>
        </w:rPr>
      </w:pPr>
      <w:r w:rsidRPr="337CCB35" w:rsidR="2E79DEA2">
        <w:rPr>
          <w:rFonts w:ascii="Times New Roman" w:hAnsi="Times New Roman" w:eastAsia="Times New Roman" w:cs="Times New Roman"/>
        </w:rPr>
        <w:t xml:space="preserve">&lt;Describe the logical characteristics of each interface between the software product and the users. This may include sample screen images, any GUI standards or product family style guides that are to be followed, screen layout constraints, standard </w:t>
      </w:r>
      <w:r w:rsidRPr="337CCB35" w:rsidR="62A4B970">
        <w:rPr>
          <w:rFonts w:ascii="Times New Roman" w:hAnsi="Times New Roman" w:eastAsia="Times New Roman" w:cs="Times New Roman"/>
        </w:rPr>
        <w:t>buttons,</w:t>
      </w:r>
      <w:r w:rsidRPr="337CCB35" w:rsidR="2E79DEA2">
        <w:rPr>
          <w:rFonts w:ascii="Times New Roman" w:hAnsi="Times New Roman" w:eastAsia="Times New Roman" w:cs="Times New Roman"/>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5292E" w:rsidP="337CCB35" w:rsidRDefault="00E5292E" w14:paraId="04B2CCC2" w14:textId="77777777">
      <w:pPr>
        <w:pStyle w:val="Heading2"/>
        <w:rPr>
          <w:rFonts w:ascii="Times New Roman" w:hAnsi="Times New Roman" w:eastAsia="Times New Roman" w:cs="Times New Roman"/>
        </w:rPr>
      </w:pPr>
      <w:bookmarkStart w:name="_Toc439994684" w:id="287"/>
      <w:bookmarkStart w:name="_Toc441230988" w:id="288"/>
      <w:r w:rsidRPr="337CCB35" w:rsidR="00E5292E">
        <w:rPr>
          <w:rFonts w:ascii="Times New Roman" w:hAnsi="Times New Roman" w:eastAsia="Times New Roman" w:cs="Times New Roman"/>
        </w:rPr>
        <w:t>Hardware Interfaces</w:t>
      </w:r>
      <w:bookmarkEnd w:id="287"/>
      <w:bookmarkEnd w:id="288"/>
    </w:p>
    <w:p w:rsidR="00E5292E" w:rsidP="337CCB35" w:rsidRDefault="00E5292E" w14:paraId="5A65DE5B"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5292E" w:rsidP="337CCB35" w:rsidRDefault="00E5292E" w14:paraId="11102586" w14:textId="77777777">
      <w:pPr>
        <w:pStyle w:val="Heading2"/>
        <w:rPr>
          <w:rFonts w:ascii="Times New Roman" w:hAnsi="Times New Roman" w:eastAsia="Times New Roman" w:cs="Times New Roman"/>
        </w:rPr>
      </w:pPr>
      <w:bookmarkStart w:name="_Toc439994685" w:id="289"/>
      <w:bookmarkStart w:name="_Toc441230989" w:id="290"/>
      <w:r w:rsidRPr="337CCB35" w:rsidR="00E5292E">
        <w:rPr>
          <w:rFonts w:ascii="Times New Roman" w:hAnsi="Times New Roman" w:eastAsia="Times New Roman" w:cs="Times New Roman"/>
        </w:rPr>
        <w:t>Software Interfaces</w:t>
      </w:r>
      <w:bookmarkEnd w:id="289"/>
      <w:bookmarkEnd w:id="290"/>
    </w:p>
    <w:p w:rsidR="00E5292E" w:rsidP="337CCB35" w:rsidRDefault="00E5292E" w14:paraId="337C3EB4"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5292E" w:rsidP="337CCB35" w:rsidRDefault="00E5292E" w14:paraId="407E3BA2" w14:textId="77777777">
      <w:pPr>
        <w:pStyle w:val="Heading2"/>
        <w:rPr>
          <w:rFonts w:ascii="Times New Roman" w:hAnsi="Times New Roman" w:eastAsia="Times New Roman" w:cs="Times New Roman"/>
        </w:rPr>
      </w:pPr>
      <w:bookmarkStart w:name="_Toc439994686" w:id="291"/>
      <w:bookmarkStart w:name="_Toc441230990" w:id="292"/>
      <w:r w:rsidRPr="337CCB35" w:rsidR="00E5292E">
        <w:rPr>
          <w:rFonts w:ascii="Times New Roman" w:hAnsi="Times New Roman" w:eastAsia="Times New Roman" w:cs="Times New Roman"/>
        </w:rPr>
        <w:t>Communications Interfaces</w:t>
      </w:r>
      <w:bookmarkEnd w:id="291"/>
      <w:bookmarkEnd w:id="292"/>
    </w:p>
    <w:p w:rsidR="00E5292E" w:rsidP="337CCB35" w:rsidRDefault="00E5292E" w14:paraId="45C29130"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5292E" w:rsidP="337CCB35" w:rsidRDefault="00E5292E" w14:paraId="5448C863" w14:textId="77777777">
      <w:pPr>
        <w:pStyle w:val="Heading1"/>
        <w:rPr>
          <w:rFonts w:ascii="Times New Roman" w:hAnsi="Times New Roman" w:eastAsia="Times New Roman" w:cs="Times New Roman"/>
        </w:rPr>
      </w:pPr>
      <w:bookmarkStart w:name="_Toc439994687" w:id="293"/>
      <w:bookmarkStart w:name="_Toc441230991" w:id="294"/>
      <w:r w:rsidRPr="337CCB35" w:rsidR="00E5292E">
        <w:rPr>
          <w:rFonts w:ascii="Times New Roman" w:hAnsi="Times New Roman" w:eastAsia="Times New Roman" w:cs="Times New Roman"/>
        </w:rPr>
        <w:t>System Features</w:t>
      </w:r>
      <w:bookmarkEnd w:id="293"/>
      <w:bookmarkEnd w:id="294"/>
    </w:p>
    <w:p w:rsidR="4EF44DC7" w:rsidP="337CCB35" w:rsidRDefault="4EF44DC7" w14:paraId="648AC83C" w14:textId="4D34FF27">
      <w:pPr>
        <w:pStyle w:val="template"/>
        <w:ind w:left="0"/>
        <w:rPr>
          <w:rFonts w:ascii="Times New Roman" w:hAnsi="Times New Roman" w:eastAsia="Times New Roman" w:cs="Times New Roman"/>
          <w:b w:val="1"/>
          <w:bCs w:val="1"/>
          <w:i w:val="1"/>
          <w:iCs w:val="1"/>
          <w:sz w:val="28"/>
          <w:szCs w:val="28"/>
        </w:rPr>
      </w:pPr>
      <w:r w:rsidRPr="337CCB35" w:rsidR="4EF44DC7">
        <w:rPr>
          <w:rFonts w:ascii="Times New Roman" w:hAnsi="Times New Roman" w:eastAsia="Times New Roman" w:cs="Times New Roman"/>
        </w:rPr>
        <w:t xml:space="preserve">This section outlines the functional requirements for the product. It is organized by use </w:t>
      </w:r>
      <w:r w:rsidRPr="337CCB35" w:rsidR="4EF44DC7">
        <w:rPr>
          <w:rFonts w:ascii="Times New Roman" w:hAnsi="Times New Roman" w:eastAsia="Times New Roman" w:cs="Times New Roman"/>
        </w:rPr>
        <w:t>cases.</w:t>
      </w:r>
    </w:p>
    <w:p w:rsidR="32AD39AA" w:rsidP="337CCB35" w:rsidRDefault="32AD39AA" w14:paraId="05032205" w14:textId="63FAD514">
      <w:pPr>
        <w:pStyle w:val="template"/>
        <w:ind w:left="0"/>
        <w:rPr>
          <w:rFonts w:ascii="Times New Roman" w:hAnsi="Times New Roman" w:eastAsia="Times New Roman" w:cs="Times New Roman"/>
        </w:rPr>
      </w:pPr>
    </w:p>
    <w:p w:rsidR="47312ECD" w:rsidP="337CCB35" w:rsidRDefault="47312ECD" w14:paraId="646EBE33" w14:textId="19967D71">
      <w:pPr>
        <w:pStyle w:val="Heading2"/>
        <w:bidi w:val="0"/>
        <w:spacing w:before="280" w:beforeAutospacing="off" w:after="280" w:afterAutospacing="off"/>
        <w:ind w:left="0" w:right="0"/>
        <w:jc w:val="left"/>
        <w:rPr>
          <w:rFonts w:ascii="Times New Roman" w:hAnsi="Times New Roman" w:eastAsia="Times New Roman" w:cs="Times New Roman"/>
        </w:rPr>
      </w:pPr>
      <w:r w:rsidRPr="337CCB35" w:rsidR="47312ECD">
        <w:rPr>
          <w:rFonts w:ascii="Times New Roman" w:hAnsi="Times New Roman" w:eastAsia="Times New Roman" w:cs="Times New Roman"/>
        </w:rPr>
        <w:t>Map</w:t>
      </w:r>
    </w:p>
    <w:p w:rsidR="00E5292E" w:rsidP="337CCB35" w:rsidRDefault="00E5292E" w14:paraId="6126E39E" w14:textId="037166AA">
      <w:pPr>
        <w:pStyle w:val="level4"/>
        <w:rPr>
          <w:rFonts w:ascii="Times New Roman" w:hAnsi="Times New Roman" w:eastAsia="Times New Roman" w:cs="Times New Roman"/>
        </w:rPr>
      </w:pPr>
      <w:r w:rsidRPr="337CCB35" w:rsidR="2E79DEA2">
        <w:rPr>
          <w:rFonts w:ascii="Times New Roman" w:hAnsi="Times New Roman" w:eastAsia="Times New Roman" w:cs="Times New Roman"/>
        </w:rPr>
        <w:t>4.1.1</w:t>
      </w:r>
      <w:r>
        <w:tab/>
      </w:r>
      <w:r w:rsidRPr="337CCB35" w:rsidR="2E79DEA2">
        <w:rPr>
          <w:rFonts w:ascii="Times New Roman" w:hAnsi="Times New Roman" w:eastAsia="Times New Roman" w:cs="Times New Roman"/>
        </w:rPr>
        <w:t>Description and Priority</w:t>
      </w:r>
    </w:p>
    <w:p w:rsidR="593B231B" w:rsidP="337CCB35" w:rsidRDefault="1ABAB44C" w14:paraId="4E125CDA" w14:textId="79DA9BEE">
      <w:pPr>
        <w:pStyle w:val="level3text"/>
        <w:numPr>
          <w:ilvl w:val="1"/>
          <w:numId w:val="10"/>
        </w:numPr>
        <w:ind/>
        <w:rPr>
          <w:rFonts w:ascii="Times New Roman" w:hAnsi="Times New Roman" w:eastAsia="Times New Roman" w:cs="Times New Roman"/>
          <w:i w:val="0"/>
          <w:iCs w:val="0"/>
        </w:rPr>
      </w:pPr>
      <w:r w:rsidRPr="337CCB35" w:rsidR="3DB9F42D">
        <w:rPr>
          <w:rFonts w:ascii="Times New Roman" w:hAnsi="Times New Roman" w:eastAsia="Times New Roman" w:cs="Times New Roman"/>
          <w:i w:val="0"/>
          <w:iCs w:val="0"/>
        </w:rPr>
        <w:t>On the main page of the</w:t>
      </w:r>
      <w:r w:rsidRPr="337CCB35" w:rsidR="3DB9F42D">
        <w:rPr>
          <w:rFonts w:ascii="Times New Roman" w:hAnsi="Times New Roman" w:eastAsia="Times New Roman" w:cs="Times New Roman"/>
          <w:i w:val="0"/>
          <w:iCs w:val="0"/>
        </w:rPr>
        <w:t xml:space="preserve"> website, </w:t>
      </w:r>
      <w:r w:rsidRPr="337CCB35" w:rsidR="01AE661A">
        <w:rPr>
          <w:rFonts w:ascii="Times New Roman" w:hAnsi="Times New Roman" w:eastAsia="Times New Roman" w:cs="Times New Roman"/>
          <w:i w:val="0"/>
          <w:iCs w:val="0"/>
        </w:rPr>
        <w:t>an interactive map is displayed</w:t>
      </w:r>
      <w:r w:rsidRPr="337CCB35" w:rsidR="3DB9F42D">
        <w:rPr>
          <w:rFonts w:ascii="Times New Roman" w:hAnsi="Times New Roman" w:eastAsia="Times New Roman" w:cs="Times New Roman"/>
          <w:i w:val="0"/>
          <w:iCs w:val="0"/>
        </w:rPr>
        <w:t xml:space="preserve">. </w:t>
      </w:r>
      <w:r w:rsidRPr="337CCB35" w:rsidR="3DB9F42D">
        <w:rPr>
          <w:rFonts w:ascii="Times New Roman" w:hAnsi="Times New Roman" w:eastAsia="Times New Roman" w:cs="Times New Roman"/>
          <w:i w:val="0"/>
          <w:iCs w:val="0"/>
        </w:rPr>
        <w:t xml:space="preserve">It is a high </w:t>
      </w:r>
      <w:r w:rsidRPr="337CCB35" w:rsidR="4B2036F8">
        <w:rPr>
          <w:rFonts w:ascii="Times New Roman" w:hAnsi="Times New Roman" w:eastAsia="Times New Roman" w:cs="Times New Roman"/>
          <w:i w:val="0"/>
          <w:iCs w:val="0"/>
        </w:rPr>
        <w:t xml:space="preserve">priority </w:t>
      </w:r>
      <w:r w:rsidRPr="337CCB35" w:rsidR="3DB9F42D">
        <w:rPr>
          <w:rFonts w:ascii="Times New Roman" w:hAnsi="Times New Roman" w:eastAsia="Times New Roman" w:cs="Times New Roman"/>
          <w:i w:val="0"/>
          <w:iCs w:val="0"/>
        </w:rPr>
        <w:t xml:space="preserve">because it is the </w:t>
      </w:r>
      <w:r w:rsidRPr="337CCB35" w:rsidR="3DB9F42D">
        <w:rPr>
          <w:rFonts w:ascii="Times New Roman" w:hAnsi="Times New Roman" w:eastAsia="Times New Roman" w:cs="Times New Roman"/>
          <w:i w:val="0"/>
          <w:iCs w:val="0"/>
        </w:rPr>
        <w:t>main feature of the website.</w:t>
      </w:r>
    </w:p>
    <w:p w:rsidR="1D0C66C6" w:rsidP="337CCB35" w:rsidRDefault="1D0C66C6" w14:paraId="3C6301EC" w14:textId="32AECA42">
      <w:pPr>
        <w:pStyle w:val="level3text"/>
        <w:numPr>
          <w:ilvl w:val="1"/>
          <w:numId w:val="10"/>
        </w:numPr>
        <w:rPr>
          <w:rFonts w:ascii="Times New Roman" w:hAnsi="Times New Roman" w:eastAsia="Times New Roman" w:cs="Times New Roman"/>
          <w:i w:val="0"/>
          <w:iCs w:val="0"/>
        </w:rPr>
      </w:pPr>
      <w:r w:rsidRPr="337CCB35" w:rsidR="1D0C66C6">
        <w:rPr>
          <w:rFonts w:ascii="Times New Roman" w:hAnsi="Times New Roman" w:eastAsia="Times New Roman" w:cs="Times New Roman"/>
          <w:i w:val="0"/>
          <w:iCs w:val="0"/>
        </w:rPr>
        <w:t xml:space="preserve">Both the interactive and </w:t>
      </w:r>
      <w:r w:rsidRPr="337CCB35" w:rsidR="4A778257">
        <w:rPr>
          <w:rFonts w:ascii="Times New Roman" w:hAnsi="Times New Roman" w:eastAsia="Times New Roman" w:cs="Times New Roman"/>
          <w:i w:val="0"/>
          <w:iCs w:val="0"/>
        </w:rPr>
        <w:t>aeronautical</w:t>
      </w:r>
      <w:r w:rsidRPr="337CCB35" w:rsidR="1D0C66C6">
        <w:rPr>
          <w:rFonts w:ascii="Times New Roman" w:hAnsi="Times New Roman" w:eastAsia="Times New Roman" w:cs="Times New Roman"/>
          <w:i w:val="0"/>
          <w:iCs w:val="0"/>
        </w:rPr>
        <w:t xml:space="preserve"> maps shall have the same map controls. These include buttons to zoom in and out, and the ability to click and drag to pan around the map.</w:t>
      </w:r>
    </w:p>
    <w:p w:rsidR="00E5292E" w:rsidP="337CCB35" w:rsidRDefault="00E5292E" w14:paraId="416F6EB3" w14:textId="40FC31DF">
      <w:pPr>
        <w:pStyle w:val="level4"/>
        <w:rPr>
          <w:rFonts w:ascii="Times New Roman" w:hAnsi="Times New Roman" w:eastAsia="Times New Roman" w:cs="Times New Roman"/>
        </w:rPr>
      </w:pPr>
      <w:r w:rsidRPr="337CCB35" w:rsidR="2E79DEA2">
        <w:rPr>
          <w:rFonts w:ascii="Times New Roman" w:hAnsi="Times New Roman" w:eastAsia="Times New Roman" w:cs="Times New Roman"/>
        </w:rPr>
        <w:t>4.1.2</w:t>
      </w:r>
      <w:r>
        <w:tab/>
      </w:r>
      <w:r w:rsidRPr="337CCB35" w:rsidR="2E79DEA2">
        <w:rPr>
          <w:rFonts w:ascii="Times New Roman" w:hAnsi="Times New Roman" w:eastAsia="Times New Roman" w:cs="Times New Roman"/>
        </w:rPr>
        <w:t>Stimulus/Response Sequences</w:t>
      </w:r>
    </w:p>
    <w:p w:rsidR="315BF590" w:rsidP="337CCB35" w:rsidRDefault="52D32733" w14:paraId="794FBB48" w14:textId="213B1F8B">
      <w:pPr>
        <w:pStyle w:val="level3text"/>
        <w:numPr>
          <w:ilvl w:val="1"/>
          <w:numId w:val="9"/>
        </w:numPr>
        <w:ind/>
        <w:rPr>
          <w:rFonts w:ascii="Times New Roman" w:hAnsi="Times New Roman" w:eastAsia="Times New Roman" w:cs="Times New Roman"/>
          <w:i w:val="0"/>
          <w:iCs w:val="0"/>
        </w:rPr>
      </w:pPr>
      <w:r w:rsidRPr="337CCB35" w:rsidR="076F09C3">
        <w:rPr>
          <w:rFonts w:ascii="Times New Roman" w:hAnsi="Times New Roman" w:eastAsia="Times New Roman" w:cs="Times New Roman"/>
          <w:i w:val="0"/>
          <w:iCs w:val="0"/>
        </w:rPr>
        <w:t>T</w:t>
      </w:r>
      <w:r w:rsidRPr="337CCB35" w:rsidR="54119235">
        <w:rPr>
          <w:rFonts w:ascii="Times New Roman" w:hAnsi="Times New Roman" w:eastAsia="Times New Roman" w:cs="Times New Roman"/>
          <w:i w:val="0"/>
          <w:iCs w:val="0"/>
        </w:rPr>
        <w:t xml:space="preserve">he user loads the website URL, which </w:t>
      </w:r>
      <w:r w:rsidRPr="337CCB35" w:rsidR="2390AEBA">
        <w:rPr>
          <w:rFonts w:ascii="Times New Roman" w:hAnsi="Times New Roman" w:eastAsia="Times New Roman" w:cs="Times New Roman"/>
          <w:i w:val="0"/>
          <w:iCs w:val="0"/>
        </w:rPr>
        <w:t xml:space="preserve">sends a get request to the Python webserver, causing </w:t>
      </w:r>
      <w:proofErr w:type="spellStart"/>
      <w:r w:rsidRPr="337CCB35" w:rsidR="2390AEBA">
        <w:rPr>
          <w:rFonts w:ascii="Times New Roman" w:hAnsi="Times New Roman" w:eastAsia="Times New Roman" w:cs="Times New Roman"/>
          <w:i w:val="0"/>
          <w:iCs w:val="0"/>
        </w:rPr>
        <w:t>Pl</w:t>
      </w:r>
      <w:r w:rsidRPr="337CCB35" w:rsidR="54119235">
        <w:rPr>
          <w:rFonts w:ascii="Times New Roman" w:hAnsi="Times New Roman" w:eastAsia="Times New Roman" w:cs="Times New Roman"/>
          <w:i w:val="0"/>
          <w:iCs w:val="0"/>
        </w:rPr>
        <w:t>otly</w:t>
      </w:r>
      <w:proofErr w:type="spellEnd"/>
      <w:r w:rsidRPr="337CCB35" w:rsidR="54119235">
        <w:rPr>
          <w:rFonts w:ascii="Times New Roman" w:hAnsi="Times New Roman" w:eastAsia="Times New Roman" w:cs="Times New Roman"/>
          <w:i w:val="0"/>
          <w:iCs w:val="0"/>
        </w:rPr>
        <w:t xml:space="preserve"> Dash to </w:t>
      </w:r>
      <w:r w:rsidRPr="337CCB35" w:rsidR="4EFBDFB5">
        <w:rPr>
          <w:rFonts w:ascii="Times New Roman" w:hAnsi="Times New Roman" w:eastAsia="Times New Roman" w:cs="Times New Roman"/>
          <w:i w:val="0"/>
          <w:iCs w:val="0"/>
        </w:rPr>
        <w:t>render the website.</w:t>
      </w:r>
      <w:r w:rsidRPr="337CCB35" w:rsidR="5A62F344">
        <w:rPr>
          <w:rFonts w:ascii="Times New Roman" w:hAnsi="Times New Roman" w:eastAsia="Times New Roman" w:cs="Times New Roman"/>
          <w:i w:val="0"/>
          <w:iCs w:val="0"/>
        </w:rPr>
        <w:t xml:space="preserve"> </w:t>
      </w:r>
    </w:p>
    <w:p w:rsidR="44314711" w:rsidP="337CCB35" w:rsidRDefault="44314711" w14:paraId="73373532" w14:textId="4153C8D5">
      <w:pPr>
        <w:pStyle w:val="level3text"/>
        <w:numPr>
          <w:ilvl w:val="1"/>
          <w:numId w:val="9"/>
        </w:numPr>
        <w:rPr>
          <w:rFonts w:ascii="Times New Roman" w:hAnsi="Times New Roman" w:eastAsia="Times New Roman" w:cs="Times New Roman"/>
          <w:i w:val="0"/>
          <w:iCs w:val="0"/>
        </w:rPr>
      </w:pPr>
      <w:r w:rsidRPr="337CCB35" w:rsidR="44314711">
        <w:rPr>
          <w:rFonts w:ascii="Times New Roman" w:hAnsi="Times New Roman" w:eastAsia="Times New Roman" w:cs="Times New Roman"/>
          <w:i w:val="0"/>
          <w:iCs w:val="0"/>
        </w:rPr>
        <w:t>Both versions of the map shall be interactive. Clicking and dragging on the map in any direction shall cause the map to move with the mouse. This feature is called panning. There shall also be buttons to zoom in and out on the maps.</w:t>
      </w:r>
    </w:p>
    <w:p w:rsidR="00E5292E" w:rsidP="337CCB35" w:rsidRDefault="00E5292E" w14:paraId="6AF68F9C" w14:textId="77777777">
      <w:pPr>
        <w:pStyle w:val="level4"/>
        <w:rPr>
          <w:rFonts w:ascii="Times New Roman" w:hAnsi="Times New Roman" w:eastAsia="Times New Roman" w:cs="Times New Roman"/>
        </w:rPr>
      </w:pPr>
      <w:r w:rsidRPr="337CCB35" w:rsidR="2E79DEA2">
        <w:rPr>
          <w:rFonts w:ascii="Times New Roman" w:hAnsi="Times New Roman" w:eastAsia="Times New Roman" w:cs="Times New Roman"/>
        </w:rPr>
        <w:t>4.1.3</w:t>
      </w:r>
      <w:r>
        <w:tab/>
      </w:r>
      <w:r w:rsidRPr="337CCB35" w:rsidR="2E79DEA2">
        <w:rPr>
          <w:rFonts w:ascii="Times New Roman" w:hAnsi="Times New Roman" w:eastAsia="Times New Roman" w:cs="Times New Roman"/>
        </w:rPr>
        <w:t>Functional Requirements</w:t>
      </w:r>
    </w:p>
    <w:p w:rsidR="00E5292E" w:rsidP="337CCB35" w:rsidRDefault="00E5292E" w14:paraId="0CAA055B" w14:textId="46F6C46B">
      <w:pPr>
        <w:pStyle w:val="level4"/>
        <w:numPr>
          <w:ilvl w:val="0"/>
          <w:numId w:val="7"/>
        </w:numPr>
        <w:ind/>
        <w:rPr>
          <w:rFonts w:ascii="Times New Roman" w:hAnsi="Times New Roman" w:eastAsia="Times New Roman" w:cs="Times New Roman"/>
          <w:sz w:val="24"/>
          <w:szCs w:val="24"/>
        </w:rPr>
      </w:pPr>
      <w:r w:rsidRPr="337CCB35" w:rsidR="635145C7">
        <w:rPr>
          <w:rFonts w:ascii="Times New Roman" w:hAnsi="Times New Roman" w:eastAsia="Times New Roman" w:cs="Times New Roman"/>
          <w:sz w:val="24"/>
          <w:szCs w:val="24"/>
        </w:rPr>
        <w:t>The</w:t>
      </w:r>
      <w:r w:rsidRPr="337CCB35" w:rsidR="3E48D682">
        <w:rPr>
          <w:rFonts w:ascii="Times New Roman" w:hAnsi="Times New Roman" w:eastAsia="Times New Roman" w:cs="Times New Roman"/>
          <w:sz w:val="24"/>
          <w:szCs w:val="24"/>
        </w:rPr>
        <w:t xml:space="preserve"> interactive map shall be loaded upon </w:t>
      </w:r>
      <w:r w:rsidRPr="337CCB35" w:rsidR="1685F047">
        <w:rPr>
          <w:rFonts w:ascii="Times New Roman" w:hAnsi="Times New Roman" w:eastAsia="Times New Roman" w:cs="Times New Roman"/>
          <w:sz w:val="24"/>
          <w:szCs w:val="24"/>
        </w:rPr>
        <w:t>the initial</w:t>
      </w:r>
      <w:r w:rsidRPr="337CCB35" w:rsidR="3E48D682">
        <w:rPr>
          <w:rFonts w:ascii="Times New Roman" w:hAnsi="Times New Roman" w:eastAsia="Times New Roman" w:cs="Times New Roman"/>
          <w:sz w:val="24"/>
          <w:szCs w:val="24"/>
        </w:rPr>
        <w:t xml:space="preserve"> load of the website.</w:t>
      </w:r>
      <w:r w:rsidRPr="337CCB35" w:rsidR="1D015460">
        <w:rPr>
          <w:rFonts w:ascii="Times New Roman" w:hAnsi="Times New Roman" w:eastAsia="Times New Roman" w:cs="Times New Roman"/>
          <w:sz w:val="24"/>
          <w:szCs w:val="24"/>
        </w:rPr>
        <w:t xml:space="preserve"> </w:t>
      </w:r>
    </w:p>
    <w:p w:rsidR="26EE3112" w:rsidP="337CCB35" w:rsidRDefault="26EE3112" w14:paraId="43BE1DE1" w14:textId="2066F83E">
      <w:pPr>
        <w:pStyle w:val="level4"/>
        <w:numPr>
          <w:ilvl w:val="0"/>
          <w:numId w:val="7"/>
        </w:numPr>
        <w:rPr>
          <w:rFonts w:ascii="Times New Roman" w:hAnsi="Times New Roman" w:eastAsia="Times New Roman" w:cs="Times New Roman"/>
          <w:sz w:val="24"/>
          <w:szCs w:val="24"/>
        </w:rPr>
      </w:pPr>
      <w:r w:rsidRPr="337CCB35" w:rsidR="26EE3112">
        <w:rPr>
          <w:rFonts w:ascii="Times New Roman" w:hAnsi="Times New Roman" w:eastAsia="Times New Roman" w:cs="Times New Roman"/>
          <w:sz w:val="24"/>
          <w:szCs w:val="24"/>
        </w:rPr>
        <w:t xml:space="preserve">The user </w:t>
      </w:r>
      <w:proofErr w:type="gramStart"/>
      <w:r w:rsidRPr="337CCB35" w:rsidR="26EE3112">
        <w:rPr>
          <w:rFonts w:ascii="Times New Roman" w:hAnsi="Times New Roman" w:eastAsia="Times New Roman" w:cs="Times New Roman"/>
          <w:sz w:val="24"/>
          <w:szCs w:val="24"/>
        </w:rPr>
        <w:t>shall</w:t>
      </w:r>
      <w:proofErr w:type="gramEnd"/>
      <w:r w:rsidRPr="337CCB35" w:rsidR="26EE3112">
        <w:rPr>
          <w:rFonts w:ascii="Times New Roman" w:hAnsi="Times New Roman" w:eastAsia="Times New Roman" w:cs="Times New Roman"/>
          <w:sz w:val="24"/>
          <w:szCs w:val="24"/>
        </w:rPr>
        <w:t xml:space="preserve"> press the plus button to zoom in on the interactive map. </w:t>
      </w:r>
    </w:p>
    <w:p w:rsidR="26EE3112" w:rsidP="337CCB35" w:rsidRDefault="26EE3112" w14:paraId="2BB66CFB" w14:textId="49541C2D">
      <w:pPr>
        <w:pStyle w:val="ListParagraph"/>
        <w:numPr>
          <w:ilvl w:val="0"/>
          <w:numId w:val="7"/>
        </w:numPr>
        <w:bidi w:val="0"/>
        <w:rPr>
          <w:rFonts w:ascii="Times New Roman" w:hAnsi="Times New Roman" w:eastAsia="Times New Roman" w:cs="Times New Roman"/>
          <w:noProof w:val="0"/>
          <w:sz w:val="24"/>
          <w:szCs w:val="24"/>
          <w:lang w:val="en-US"/>
        </w:rPr>
      </w:pPr>
      <w:r w:rsidRPr="337CCB35" w:rsidR="26EE3112">
        <w:rPr>
          <w:rFonts w:ascii="Times New Roman" w:hAnsi="Times New Roman" w:eastAsia="Times New Roman" w:cs="Times New Roman"/>
          <w:noProof w:val="0"/>
          <w:lang w:val="en-US"/>
        </w:rPr>
        <w:t xml:space="preserve">The user shall press the minus button to zoom out on the interactive map. </w:t>
      </w:r>
    </w:p>
    <w:p w:rsidR="26EE3112" w:rsidP="337CCB35" w:rsidRDefault="26EE3112" w14:paraId="0D9BA89E" w14:textId="5F879EDF">
      <w:pPr>
        <w:pStyle w:val="ListParagraph"/>
        <w:numPr>
          <w:ilvl w:val="0"/>
          <w:numId w:val="7"/>
        </w:numPr>
        <w:bidi w:val="0"/>
        <w:rPr>
          <w:rFonts w:ascii="Times New Roman" w:hAnsi="Times New Roman" w:eastAsia="Times New Roman" w:cs="Times New Roman"/>
          <w:noProof w:val="0"/>
          <w:sz w:val="24"/>
          <w:szCs w:val="24"/>
          <w:lang w:val="en-US"/>
        </w:rPr>
      </w:pPr>
      <w:r w:rsidRPr="337CCB35" w:rsidR="26EE3112">
        <w:rPr>
          <w:rFonts w:ascii="Times New Roman" w:hAnsi="Times New Roman" w:eastAsia="Times New Roman" w:cs="Times New Roman"/>
          <w:noProof w:val="0"/>
          <w:lang w:val="en-US"/>
        </w:rPr>
        <w:t xml:space="preserve">The user shall click and drag on the map in any direction to make the interactive map move in that same direction.  </w:t>
      </w:r>
    </w:p>
    <w:p w:rsidR="26EE3112" w:rsidP="337CCB35" w:rsidRDefault="26EE3112" w14:paraId="66594FA7" w14:textId="221EFF99">
      <w:pPr>
        <w:pStyle w:val="ListParagraph"/>
        <w:numPr>
          <w:ilvl w:val="0"/>
          <w:numId w:val="7"/>
        </w:numPr>
        <w:bidi w:val="0"/>
        <w:rPr>
          <w:rFonts w:ascii="Times New Roman" w:hAnsi="Times New Roman" w:eastAsia="Times New Roman" w:cs="Times New Roman"/>
          <w:sz w:val="24"/>
          <w:szCs w:val="24"/>
        </w:rPr>
      </w:pPr>
      <w:r w:rsidRPr="337CCB35" w:rsidR="26EE3112">
        <w:rPr>
          <w:rFonts w:ascii="Times New Roman" w:hAnsi="Times New Roman" w:eastAsia="Times New Roman" w:cs="Times New Roman"/>
          <w:sz w:val="24"/>
          <w:szCs w:val="24"/>
        </w:rPr>
        <w:t xml:space="preserve">The user shall press the plus button to zoom in on the physical map. </w:t>
      </w:r>
    </w:p>
    <w:p w:rsidR="26EE3112" w:rsidP="337CCB35" w:rsidRDefault="26EE3112" w14:paraId="7F392B5B" w14:textId="0F865171">
      <w:pPr>
        <w:pStyle w:val="ListParagraph"/>
        <w:numPr>
          <w:ilvl w:val="0"/>
          <w:numId w:val="7"/>
        </w:numPr>
        <w:bidi w:val="0"/>
        <w:rPr>
          <w:rFonts w:ascii="Times New Roman" w:hAnsi="Times New Roman" w:eastAsia="Times New Roman" w:cs="Times New Roman"/>
          <w:noProof w:val="0"/>
          <w:sz w:val="24"/>
          <w:szCs w:val="24"/>
          <w:lang w:val="en-US"/>
        </w:rPr>
      </w:pPr>
      <w:r w:rsidRPr="337CCB35" w:rsidR="26EE3112">
        <w:rPr>
          <w:rFonts w:ascii="Times New Roman" w:hAnsi="Times New Roman" w:eastAsia="Times New Roman" w:cs="Times New Roman"/>
          <w:noProof w:val="0"/>
          <w:lang w:val="en-US"/>
        </w:rPr>
        <w:t xml:space="preserve">The user shall press the minus button to zoom out on the physical map. </w:t>
      </w:r>
    </w:p>
    <w:p w:rsidR="26EE3112" w:rsidP="337CCB35" w:rsidRDefault="26EE3112" w14:paraId="01D41532" w14:textId="752CECF1">
      <w:pPr>
        <w:pStyle w:val="ListParagraph"/>
        <w:numPr>
          <w:ilvl w:val="0"/>
          <w:numId w:val="7"/>
        </w:numPr>
        <w:bidi w:val="0"/>
        <w:rPr>
          <w:rFonts w:ascii="Times New Roman" w:hAnsi="Times New Roman" w:eastAsia="Times New Roman" w:cs="Times New Roman"/>
          <w:noProof w:val="0"/>
          <w:sz w:val="24"/>
          <w:szCs w:val="24"/>
          <w:lang w:val="en-US"/>
        </w:rPr>
      </w:pPr>
      <w:r w:rsidRPr="337CCB35" w:rsidR="26EE3112">
        <w:rPr>
          <w:rFonts w:ascii="Times New Roman" w:hAnsi="Times New Roman" w:eastAsia="Times New Roman" w:cs="Times New Roman"/>
          <w:noProof w:val="0"/>
          <w:lang w:val="en-US"/>
        </w:rPr>
        <w:t xml:space="preserve">The user shall click and drag on the map in any direction to make the physical map move in that same direction.  </w:t>
      </w:r>
    </w:p>
    <w:p w:rsidR="4FC102D2" w:rsidP="337CCB35" w:rsidRDefault="4FC102D2" w14:paraId="08FE2E87" w14:textId="681BC0D9">
      <w:pPr>
        <w:pStyle w:val="Heading2"/>
        <w:rPr>
          <w:rFonts w:ascii="Times New Roman" w:hAnsi="Times New Roman" w:eastAsia="Times New Roman" w:cs="Times New Roman"/>
        </w:rPr>
      </w:pPr>
      <w:r w:rsidRPr="337CCB35" w:rsidR="4FC102D2">
        <w:rPr>
          <w:rFonts w:ascii="Times New Roman" w:hAnsi="Times New Roman" w:eastAsia="Times New Roman" w:cs="Times New Roman"/>
        </w:rPr>
        <w:t>Display Planes on Map</w:t>
      </w:r>
      <w:r w:rsidRPr="337CCB35" w:rsidR="2A4CF67D">
        <w:rPr>
          <w:rFonts w:ascii="Times New Roman" w:hAnsi="Times New Roman" w:eastAsia="Times New Roman" w:cs="Times New Roman"/>
        </w:rPr>
        <w:t>s</w:t>
      </w:r>
    </w:p>
    <w:p w:rsidR="779E71AA" w:rsidP="337CCB35" w:rsidRDefault="779E71AA" w14:paraId="483A2AA2" w14:textId="3D68A9A8">
      <w:pPr>
        <w:pStyle w:val="level4"/>
        <w:rPr>
          <w:rFonts w:ascii="Times New Roman" w:hAnsi="Times New Roman" w:eastAsia="Times New Roman" w:cs="Times New Roman"/>
        </w:rPr>
      </w:pPr>
      <w:r w:rsidRPr="337CCB35" w:rsidR="779E71AA">
        <w:rPr>
          <w:rFonts w:ascii="Times New Roman" w:hAnsi="Times New Roman" w:eastAsia="Times New Roman" w:cs="Times New Roman"/>
        </w:rPr>
        <w:t>4.</w:t>
      </w:r>
      <w:r w:rsidRPr="337CCB35" w:rsidR="0C3FD6F0">
        <w:rPr>
          <w:rFonts w:ascii="Times New Roman" w:hAnsi="Times New Roman" w:eastAsia="Times New Roman" w:cs="Times New Roman"/>
        </w:rPr>
        <w:t>2</w:t>
      </w:r>
      <w:r w:rsidRPr="337CCB35" w:rsidR="779E71AA">
        <w:rPr>
          <w:rFonts w:ascii="Times New Roman" w:hAnsi="Times New Roman" w:eastAsia="Times New Roman" w:cs="Times New Roman"/>
        </w:rPr>
        <w:t>.1</w:t>
      </w:r>
      <w:r>
        <w:tab/>
      </w:r>
      <w:r w:rsidRPr="337CCB35" w:rsidR="779E71AA">
        <w:rPr>
          <w:rFonts w:ascii="Times New Roman" w:hAnsi="Times New Roman" w:eastAsia="Times New Roman" w:cs="Times New Roman"/>
        </w:rPr>
        <w:t>Description and Priority</w:t>
      </w:r>
    </w:p>
    <w:p w:rsidR="779E71AA" w:rsidP="337CCB35" w:rsidRDefault="779E71AA" w14:paraId="4C9A115F" w14:textId="55D7826E">
      <w:pPr>
        <w:pStyle w:val="level3text"/>
        <w:ind w:hanging="0"/>
        <w:rPr>
          <w:rFonts w:ascii="Times New Roman" w:hAnsi="Times New Roman" w:eastAsia="Times New Roman" w:cs="Times New Roman"/>
          <w:i w:val="0"/>
          <w:iCs w:val="0"/>
        </w:rPr>
      </w:pPr>
      <w:r w:rsidRPr="337CCB35" w:rsidR="779E71AA">
        <w:rPr>
          <w:rFonts w:ascii="Times New Roman" w:hAnsi="Times New Roman" w:eastAsia="Times New Roman" w:cs="Times New Roman"/>
          <w:i w:val="0"/>
          <w:iCs w:val="0"/>
        </w:rPr>
        <w:t>O</w:t>
      </w:r>
      <w:r w:rsidRPr="337CCB35" w:rsidR="39365EFD">
        <w:rPr>
          <w:rFonts w:ascii="Times New Roman" w:hAnsi="Times New Roman" w:eastAsia="Times New Roman" w:cs="Times New Roman"/>
          <w:i w:val="0"/>
          <w:iCs w:val="0"/>
        </w:rPr>
        <w:t xml:space="preserve">verlayed on top of </w:t>
      </w:r>
      <w:r w:rsidRPr="337CCB35" w:rsidR="779E71AA">
        <w:rPr>
          <w:rFonts w:ascii="Times New Roman" w:hAnsi="Times New Roman" w:eastAsia="Times New Roman" w:cs="Times New Roman"/>
          <w:i w:val="0"/>
          <w:iCs w:val="0"/>
        </w:rPr>
        <w:t>the map</w:t>
      </w:r>
      <w:r w:rsidRPr="337CCB35" w:rsidR="7E2E63E1">
        <w:rPr>
          <w:rFonts w:ascii="Times New Roman" w:hAnsi="Times New Roman" w:eastAsia="Times New Roman" w:cs="Times New Roman"/>
          <w:i w:val="0"/>
          <w:iCs w:val="0"/>
        </w:rPr>
        <w:t>s</w:t>
      </w:r>
      <w:r w:rsidRPr="337CCB35" w:rsidR="779E71AA">
        <w:rPr>
          <w:rFonts w:ascii="Times New Roman" w:hAnsi="Times New Roman" w:eastAsia="Times New Roman" w:cs="Times New Roman"/>
          <w:i w:val="0"/>
          <w:iCs w:val="0"/>
        </w:rPr>
        <w:t xml:space="preserve">, </w:t>
      </w:r>
      <w:r w:rsidRPr="337CCB35" w:rsidR="12DB5CC4">
        <w:rPr>
          <w:rFonts w:ascii="Times New Roman" w:hAnsi="Times New Roman" w:eastAsia="Times New Roman" w:cs="Times New Roman"/>
          <w:i w:val="0"/>
          <w:iCs w:val="0"/>
        </w:rPr>
        <w:t xml:space="preserve">icons of aircraft for every active flight with data available </w:t>
      </w:r>
      <w:r w:rsidRPr="337CCB35" w:rsidR="221DAA19">
        <w:rPr>
          <w:rFonts w:ascii="Times New Roman" w:hAnsi="Times New Roman" w:eastAsia="Times New Roman" w:cs="Times New Roman"/>
          <w:i w:val="0"/>
          <w:iCs w:val="0"/>
        </w:rPr>
        <w:t>are</w:t>
      </w:r>
      <w:r w:rsidRPr="337CCB35" w:rsidR="12DB5CC4">
        <w:rPr>
          <w:rFonts w:ascii="Times New Roman" w:hAnsi="Times New Roman" w:eastAsia="Times New Roman" w:cs="Times New Roman"/>
          <w:i w:val="0"/>
          <w:iCs w:val="0"/>
        </w:rPr>
        <w:t xml:space="preserve"> shown</w:t>
      </w:r>
      <w:r w:rsidRPr="337CCB35" w:rsidR="28B1D6CB">
        <w:rPr>
          <w:rFonts w:ascii="Times New Roman" w:hAnsi="Times New Roman" w:eastAsia="Times New Roman" w:cs="Times New Roman"/>
          <w:i w:val="0"/>
          <w:iCs w:val="0"/>
        </w:rPr>
        <w:t>. They are updated every 1 second.</w:t>
      </w:r>
    </w:p>
    <w:p w:rsidR="779E71AA" w:rsidP="337CCB35" w:rsidRDefault="779E71AA" w14:paraId="33089134" w14:textId="48F08E44">
      <w:pPr>
        <w:pStyle w:val="level4"/>
        <w:rPr>
          <w:rFonts w:ascii="Times New Roman" w:hAnsi="Times New Roman" w:eastAsia="Times New Roman" w:cs="Times New Roman"/>
        </w:rPr>
      </w:pPr>
      <w:r w:rsidRPr="337CCB35" w:rsidR="779E71AA">
        <w:rPr>
          <w:rFonts w:ascii="Times New Roman" w:hAnsi="Times New Roman" w:eastAsia="Times New Roman" w:cs="Times New Roman"/>
        </w:rPr>
        <w:t>4.</w:t>
      </w:r>
      <w:r w:rsidRPr="337CCB35" w:rsidR="7FC8A5FE">
        <w:rPr>
          <w:rFonts w:ascii="Times New Roman" w:hAnsi="Times New Roman" w:eastAsia="Times New Roman" w:cs="Times New Roman"/>
        </w:rPr>
        <w:t>2</w:t>
      </w:r>
      <w:r w:rsidRPr="337CCB35" w:rsidR="779E71AA">
        <w:rPr>
          <w:rFonts w:ascii="Times New Roman" w:hAnsi="Times New Roman" w:eastAsia="Times New Roman" w:cs="Times New Roman"/>
        </w:rPr>
        <w:t>.2</w:t>
      </w:r>
      <w:r>
        <w:tab/>
      </w:r>
      <w:r w:rsidRPr="337CCB35" w:rsidR="779E71AA">
        <w:rPr>
          <w:rFonts w:ascii="Times New Roman" w:hAnsi="Times New Roman" w:eastAsia="Times New Roman" w:cs="Times New Roman"/>
        </w:rPr>
        <w:t>Stimulus/Response Sequences</w:t>
      </w:r>
    </w:p>
    <w:p w:rsidR="57EB955A" w:rsidP="337CCB35" w:rsidRDefault="57EB955A" w14:paraId="664F6BE2" w14:textId="43E14C7D">
      <w:pPr>
        <w:pStyle w:val="level3text"/>
        <w:ind w:hanging="0"/>
        <w:rPr>
          <w:rFonts w:ascii="Times New Roman" w:hAnsi="Times New Roman" w:eastAsia="Times New Roman" w:cs="Times New Roman"/>
          <w:i w:val="0"/>
          <w:iCs w:val="0"/>
        </w:rPr>
      </w:pPr>
      <w:r w:rsidRPr="337CCB35" w:rsidR="57EB955A">
        <w:rPr>
          <w:rFonts w:ascii="Times New Roman" w:hAnsi="Times New Roman" w:eastAsia="Times New Roman" w:cs="Times New Roman"/>
          <w:i w:val="0"/>
          <w:iCs w:val="0"/>
        </w:rPr>
        <w:t xml:space="preserve">When the map is moved, the plane icons should stay at the coordinates that they belong </w:t>
      </w:r>
      <w:proofErr w:type="gramStart"/>
      <w:r w:rsidRPr="337CCB35" w:rsidR="57EB955A">
        <w:rPr>
          <w:rFonts w:ascii="Times New Roman" w:hAnsi="Times New Roman" w:eastAsia="Times New Roman" w:cs="Times New Roman"/>
          <w:i w:val="0"/>
          <w:iCs w:val="0"/>
        </w:rPr>
        <w:t>at</w:t>
      </w:r>
      <w:proofErr w:type="gramEnd"/>
      <w:r w:rsidRPr="337CCB35" w:rsidR="57EB955A">
        <w:rPr>
          <w:rFonts w:ascii="Times New Roman" w:hAnsi="Times New Roman" w:eastAsia="Times New Roman" w:cs="Times New Roman"/>
          <w:i w:val="0"/>
          <w:iCs w:val="0"/>
        </w:rPr>
        <w:t xml:space="preserve">. This means that they move when the map moves. </w:t>
      </w:r>
    </w:p>
    <w:p w:rsidR="779E71AA" w:rsidP="337CCB35" w:rsidRDefault="779E71AA" w14:paraId="5F0FE909" w14:textId="3CE69B42">
      <w:pPr>
        <w:pStyle w:val="level4"/>
        <w:rPr>
          <w:rFonts w:ascii="Times New Roman" w:hAnsi="Times New Roman" w:eastAsia="Times New Roman" w:cs="Times New Roman"/>
        </w:rPr>
      </w:pPr>
      <w:r w:rsidRPr="337CCB35" w:rsidR="779E71AA">
        <w:rPr>
          <w:rFonts w:ascii="Times New Roman" w:hAnsi="Times New Roman" w:eastAsia="Times New Roman" w:cs="Times New Roman"/>
        </w:rPr>
        <w:t>4.</w:t>
      </w:r>
      <w:r w:rsidRPr="337CCB35" w:rsidR="602FD68B">
        <w:rPr>
          <w:rFonts w:ascii="Times New Roman" w:hAnsi="Times New Roman" w:eastAsia="Times New Roman" w:cs="Times New Roman"/>
        </w:rPr>
        <w:t>2</w:t>
      </w:r>
      <w:r w:rsidRPr="337CCB35" w:rsidR="779E71AA">
        <w:rPr>
          <w:rFonts w:ascii="Times New Roman" w:hAnsi="Times New Roman" w:eastAsia="Times New Roman" w:cs="Times New Roman"/>
        </w:rPr>
        <w:t>.3</w:t>
      </w:r>
      <w:r>
        <w:tab/>
      </w:r>
      <w:r w:rsidRPr="337CCB35" w:rsidR="779E71AA">
        <w:rPr>
          <w:rFonts w:ascii="Times New Roman" w:hAnsi="Times New Roman" w:eastAsia="Times New Roman" w:cs="Times New Roman"/>
        </w:rPr>
        <w:t>Functional Requirements</w:t>
      </w:r>
    </w:p>
    <w:p w:rsidR="48AB8848" w:rsidP="337CCB35" w:rsidRDefault="48AB8848" w14:paraId="7C6CD44B" w14:textId="2BF9EB82">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48AB8848">
        <w:rPr>
          <w:rFonts w:ascii="Times New Roman" w:hAnsi="Times New Roman" w:eastAsia="Times New Roman" w:cs="Times New Roman"/>
          <w:sz w:val="24"/>
          <w:szCs w:val="24"/>
        </w:rPr>
        <w:t>The user shall be able to click on a plane</w:t>
      </w:r>
      <w:r w:rsidRPr="337CCB35" w:rsidR="2C135D00">
        <w:rPr>
          <w:rFonts w:ascii="Times New Roman" w:hAnsi="Times New Roman" w:eastAsia="Times New Roman" w:cs="Times New Roman"/>
          <w:sz w:val="24"/>
          <w:szCs w:val="24"/>
        </w:rPr>
        <w:t xml:space="preserve"> in the interactive map</w:t>
      </w:r>
      <w:r w:rsidRPr="337CCB35" w:rsidR="48AB8848">
        <w:rPr>
          <w:rFonts w:ascii="Times New Roman" w:hAnsi="Times New Roman" w:eastAsia="Times New Roman" w:cs="Times New Roman"/>
          <w:sz w:val="24"/>
          <w:szCs w:val="24"/>
        </w:rPr>
        <w:t xml:space="preserve"> to view a popup with any available information about the flight.</w:t>
      </w:r>
    </w:p>
    <w:p w:rsidR="373E07F3" w:rsidP="337CCB35" w:rsidRDefault="373E07F3" w14:paraId="1476E90D" w14:textId="4DC2E4A1">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373E07F3">
        <w:rPr>
          <w:rFonts w:ascii="Times New Roman" w:hAnsi="Times New Roman" w:eastAsia="Times New Roman" w:cs="Times New Roman"/>
          <w:sz w:val="24"/>
          <w:szCs w:val="24"/>
        </w:rPr>
        <w:t>The user shall be able to click on a plane in the physical map to view a popup with any available information about the flight.</w:t>
      </w:r>
    </w:p>
    <w:p w:rsidR="32688E98" w:rsidP="337CCB35" w:rsidRDefault="32688E98" w14:paraId="3FFD8B1D" w14:textId="18B6EACC">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32688E98">
        <w:rPr>
          <w:rFonts w:ascii="Times New Roman" w:hAnsi="Times New Roman" w:eastAsia="Times New Roman" w:cs="Times New Roman"/>
          <w:sz w:val="24"/>
          <w:szCs w:val="24"/>
        </w:rPr>
        <w:t>The planes on the interactive map</w:t>
      </w:r>
      <w:r w:rsidRPr="337CCB35" w:rsidR="756F8B70">
        <w:rPr>
          <w:rFonts w:ascii="Times New Roman" w:hAnsi="Times New Roman" w:eastAsia="Times New Roman" w:cs="Times New Roman"/>
          <w:sz w:val="24"/>
          <w:szCs w:val="24"/>
        </w:rPr>
        <w:t xml:space="preserve"> </w:t>
      </w:r>
      <w:r w:rsidRPr="337CCB35" w:rsidR="48FDE74B">
        <w:rPr>
          <w:rFonts w:ascii="Times New Roman" w:hAnsi="Times New Roman" w:eastAsia="Times New Roman" w:cs="Times New Roman"/>
          <w:sz w:val="24"/>
          <w:szCs w:val="24"/>
        </w:rPr>
        <w:t>shall</w:t>
      </w:r>
      <w:r w:rsidRPr="337CCB35" w:rsidR="756F8B70">
        <w:rPr>
          <w:rFonts w:ascii="Times New Roman" w:hAnsi="Times New Roman" w:eastAsia="Times New Roman" w:cs="Times New Roman"/>
          <w:sz w:val="24"/>
          <w:szCs w:val="24"/>
        </w:rPr>
        <w:t xml:space="preserve"> </w:t>
      </w:r>
      <w:r w:rsidRPr="337CCB35" w:rsidR="3A8EAD40">
        <w:rPr>
          <w:rFonts w:ascii="Times New Roman" w:hAnsi="Times New Roman" w:eastAsia="Times New Roman" w:cs="Times New Roman"/>
          <w:sz w:val="24"/>
          <w:szCs w:val="24"/>
        </w:rPr>
        <w:t xml:space="preserve">stay at the actual coordinates that they belong </w:t>
      </w:r>
      <w:proofErr w:type="gramStart"/>
      <w:r w:rsidRPr="337CCB35" w:rsidR="3A8EAD40">
        <w:rPr>
          <w:rFonts w:ascii="Times New Roman" w:hAnsi="Times New Roman" w:eastAsia="Times New Roman" w:cs="Times New Roman"/>
          <w:sz w:val="24"/>
          <w:szCs w:val="24"/>
        </w:rPr>
        <w:t>at</w:t>
      </w:r>
      <w:proofErr w:type="gramEnd"/>
      <w:r w:rsidRPr="337CCB35" w:rsidR="3A8EAD40">
        <w:rPr>
          <w:rFonts w:ascii="Times New Roman" w:hAnsi="Times New Roman" w:eastAsia="Times New Roman" w:cs="Times New Roman"/>
          <w:sz w:val="24"/>
          <w:szCs w:val="24"/>
        </w:rPr>
        <w:t xml:space="preserve"> when the map is moved.</w:t>
      </w:r>
    </w:p>
    <w:p w:rsidR="3A8EAD40" w:rsidP="337CCB35" w:rsidRDefault="3A8EAD40" w14:paraId="6FDF783E" w14:textId="72CCD432">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3A8EAD40">
        <w:rPr>
          <w:rFonts w:ascii="Times New Roman" w:hAnsi="Times New Roman" w:eastAsia="Times New Roman" w:cs="Times New Roman"/>
          <w:sz w:val="24"/>
          <w:szCs w:val="24"/>
        </w:rPr>
        <w:t xml:space="preserve">The planes on the physical map </w:t>
      </w:r>
      <w:r w:rsidRPr="337CCB35" w:rsidR="48986EBC">
        <w:rPr>
          <w:rFonts w:ascii="Times New Roman" w:hAnsi="Times New Roman" w:eastAsia="Times New Roman" w:cs="Times New Roman"/>
          <w:sz w:val="24"/>
          <w:szCs w:val="24"/>
        </w:rPr>
        <w:t>shall</w:t>
      </w:r>
      <w:r w:rsidRPr="337CCB35" w:rsidR="3A8EAD40">
        <w:rPr>
          <w:rFonts w:ascii="Times New Roman" w:hAnsi="Times New Roman" w:eastAsia="Times New Roman" w:cs="Times New Roman"/>
          <w:sz w:val="24"/>
          <w:szCs w:val="24"/>
        </w:rPr>
        <w:t xml:space="preserve"> stay at the actual coordinates that they belong </w:t>
      </w:r>
      <w:proofErr w:type="gramStart"/>
      <w:r w:rsidRPr="337CCB35" w:rsidR="3A8EAD40">
        <w:rPr>
          <w:rFonts w:ascii="Times New Roman" w:hAnsi="Times New Roman" w:eastAsia="Times New Roman" w:cs="Times New Roman"/>
          <w:sz w:val="24"/>
          <w:szCs w:val="24"/>
        </w:rPr>
        <w:t>at</w:t>
      </w:r>
      <w:proofErr w:type="gramEnd"/>
      <w:r w:rsidRPr="337CCB35" w:rsidR="3A8EAD40">
        <w:rPr>
          <w:rFonts w:ascii="Times New Roman" w:hAnsi="Times New Roman" w:eastAsia="Times New Roman" w:cs="Times New Roman"/>
          <w:sz w:val="24"/>
          <w:szCs w:val="24"/>
        </w:rPr>
        <w:t xml:space="preserve"> when the map is moved.</w:t>
      </w:r>
    </w:p>
    <w:p w:rsidR="7CBBCF39" w:rsidP="337CCB35" w:rsidRDefault="7CBBCF39" w14:paraId="35411299" w14:textId="24B9724C" w14:noSpellErr="1">
      <w:pPr>
        <w:pStyle w:val="Heading2"/>
        <w:rPr>
          <w:rFonts w:ascii="Times New Roman" w:hAnsi="Times New Roman" w:eastAsia="Times New Roman" w:cs="Times New Roman"/>
        </w:rPr>
      </w:pPr>
      <w:r w:rsidRPr="337CCB35" w:rsidR="741BEBF5">
        <w:rPr>
          <w:rFonts w:ascii="Times New Roman" w:hAnsi="Times New Roman" w:eastAsia="Times New Roman" w:cs="Times New Roman"/>
        </w:rPr>
        <w:t>Display Flight Information on Interactive Map</w:t>
      </w:r>
    </w:p>
    <w:p w:rsidR="327EAB11" w:rsidP="337CCB35" w:rsidRDefault="327EAB11" w14:paraId="23604305" w14:textId="16938E9B">
      <w:pPr>
        <w:pStyle w:val="level4"/>
        <w:rPr>
          <w:rFonts w:ascii="Times New Roman" w:hAnsi="Times New Roman" w:eastAsia="Times New Roman" w:cs="Times New Roman"/>
        </w:rPr>
      </w:pPr>
      <w:r w:rsidRPr="337CCB35" w:rsidR="327EAB11">
        <w:rPr>
          <w:rFonts w:ascii="Times New Roman" w:hAnsi="Times New Roman" w:eastAsia="Times New Roman" w:cs="Times New Roman"/>
        </w:rPr>
        <w:t>4.3.1</w:t>
      </w:r>
      <w:r>
        <w:tab/>
      </w:r>
      <w:r w:rsidRPr="337CCB35" w:rsidR="327EAB11">
        <w:rPr>
          <w:rFonts w:ascii="Times New Roman" w:hAnsi="Times New Roman" w:eastAsia="Times New Roman" w:cs="Times New Roman"/>
        </w:rPr>
        <w:t>Description and Priority</w:t>
      </w:r>
    </w:p>
    <w:p w:rsidR="0E1D9BC4" w:rsidP="337CCB35" w:rsidRDefault="0E1D9BC4" w14:paraId="59B95E10" w14:textId="168D3183">
      <w:pPr>
        <w:pStyle w:val="level3text"/>
        <w:ind w:hanging="0"/>
        <w:rPr>
          <w:rFonts w:ascii="Times New Roman" w:hAnsi="Times New Roman" w:eastAsia="Times New Roman" w:cs="Times New Roman"/>
          <w:i w:val="0"/>
          <w:iCs w:val="0"/>
        </w:rPr>
      </w:pPr>
      <w:r w:rsidRPr="337CCB35" w:rsidR="0E1D9BC4">
        <w:rPr>
          <w:rFonts w:ascii="Times New Roman" w:hAnsi="Times New Roman" w:eastAsia="Times New Roman" w:cs="Times New Roman"/>
          <w:i w:val="0"/>
          <w:iCs w:val="0"/>
        </w:rPr>
        <w:t xml:space="preserve">After the user selects an aircraft icon on the map, the </w:t>
      </w:r>
      <w:r w:rsidRPr="337CCB35" w:rsidR="031A8414">
        <w:rPr>
          <w:rFonts w:ascii="Times New Roman" w:hAnsi="Times New Roman" w:eastAsia="Times New Roman" w:cs="Times New Roman"/>
          <w:i w:val="0"/>
          <w:iCs w:val="0"/>
        </w:rPr>
        <w:t xml:space="preserve">website </w:t>
      </w:r>
      <w:r w:rsidRPr="337CCB35" w:rsidR="208019C1">
        <w:rPr>
          <w:rFonts w:ascii="Times New Roman" w:hAnsi="Times New Roman" w:eastAsia="Times New Roman" w:cs="Times New Roman"/>
          <w:i w:val="0"/>
          <w:iCs w:val="0"/>
        </w:rPr>
        <w:t>shall</w:t>
      </w:r>
      <w:r w:rsidRPr="337CCB35" w:rsidR="031A8414">
        <w:rPr>
          <w:rFonts w:ascii="Times New Roman" w:hAnsi="Times New Roman" w:eastAsia="Times New Roman" w:cs="Times New Roman"/>
          <w:i w:val="0"/>
          <w:iCs w:val="0"/>
        </w:rPr>
        <w:t xml:space="preserve"> show a popup with available flight information. This </w:t>
      </w:r>
      <w:r w:rsidRPr="337CCB35" w:rsidR="11355125">
        <w:rPr>
          <w:rFonts w:ascii="Times New Roman" w:hAnsi="Times New Roman" w:eastAsia="Times New Roman" w:cs="Times New Roman"/>
          <w:i w:val="0"/>
          <w:iCs w:val="0"/>
        </w:rPr>
        <w:t>shall</w:t>
      </w:r>
      <w:r w:rsidRPr="337CCB35" w:rsidR="031A8414">
        <w:rPr>
          <w:rFonts w:ascii="Times New Roman" w:hAnsi="Times New Roman" w:eastAsia="Times New Roman" w:cs="Times New Roman"/>
          <w:i w:val="0"/>
          <w:iCs w:val="0"/>
        </w:rPr>
        <w:t xml:space="preserve"> include things such as flight name, destination and origin. </w:t>
      </w:r>
    </w:p>
    <w:p w:rsidR="327EAB11" w:rsidP="337CCB35" w:rsidRDefault="327EAB11" w14:paraId="54A6696A" w14:textId="3DE85827">
      <w:pPr>
        <w:pStyle w:val="level4"/>
        <w:rPr>
          <w:rFonts w:ascii="Times New Roman" w:hAnsi="Times New Roman" w:eastAsia="Times New Roman" w:cs="Times New Roman"/>
        </w:rPr>
      </w:pPr>
      <w:r w:rsidRPr="337CCB35" w:rsidR="327EAB11">
        <w:rPr>
          <w:rFonts w:ascii="Times New Roman" w:hAnsi="Times New Roman" w:eastAsia="Times New Roman" w:cs="Times New Roman"/>
        </w:rPr>
        <w:t>4.3.2</w:t>
      </w:r>
      <w:r>
        <w:tab/>
      </w:r>
      <w:r w:rsidRPr="337CCB35" w:rsidR="327EAB11">
        <w:rPr>
          <w:rFonts w:ascii="Times New Roman" w:hAnsi="Times New Roman" w:eastAsia="Times New Roman" w:cs="Times New Roman"/>
        </w:rPr>
        <w:t>Stimulus/Response Sequences</w:t>
      </w:r>
    </w:p>
    <w:p w:rsidR="53EAC82D" w:rsidP="337CCB35" w:rsidRDefault="53EAC82D" w14:paraId="60C5371E" w14:textId="114A8D01">
      <w:pPr>
        <w:pStyle w:val="level3text"/>
        <w:ind w:hanging="0"/>
        <w:rPr>
          <w:rFonts w:ascii="Times New Roman" w:hAnsi="Times New Roman" w:eastAsia="Times New Roman" w:cs="Times New Roman"/>
          <w:i w:val="0"/>
          <w:iCs w:val="0"/>
        </w:rPr>
      </w:pPr>
      <w:r w:rsidRPr="337CCB35" w:rsidR="53EAC82D">
        <w:rPr>
          <w:rFonts w:ascii="Times New Roman" w:hAnsi="Times New Roman" w:eastAsia="Times New Roman" w:cs="Times New Roman"/>
          <w:i w:val="0"/>
          <w:iCs w:val="0"/>
        </w:rPr>
        <w:t xml:space="preserve">The popup is displayed when the user selects an aircraft icon on the map. If the user clicks away, the popup goes away. </w:t>
      </w:r>
    </w:p>
    <w:p w:rsidR="327EAB11" w:rsidP="337CCB35" w:rsidRDefault="327EAB11" w14:paraId="1CFDA8CC" w14:textId="79BF3E53">
      <w:pPr>
        <w:pStyle w:val="level4"/>
        <w:rPr>
          <w:rFonts w:ascii="Times New Roman" w:hAnsi="Times New Roman" w:eastAsia="Times New Roman" w:cs="Times New Roman"/>
        </w:rPr>
      </w:pPr>
      <w:r w:rsidRPr="337CCB35" w:rsidR="327EAB11">
        <w:rPr>
          <w:rFonts w:ascii="Times New Roman" w:hAnsi="Times New Roman" w:eastAsia="Times New Roman" w:cs="Times New Roman"/>
        </w:rPr>
        <w:t>4.3.3</w:t>
      </w:r>
      <w:r>
        <w:tab/>
      </w:r>
      <w:r w:rsidRPr="337CCB35" w:rsidR="327EAB11">
        <w:rPr>
          <w:rFonts w:ascii="Times New Roman" w:hAnsi="Times New Roman" w:eastAsia="Times New Roman" w:cs="Times New Roman"/>
        </w:rPr>
        <w:t>Functional Requirements</w:t>
      </w:r>
    </w:p>
    <w:p w:rsidR="1AAB457A" w:rsidP="337CCB35" w:rsidRDefault="1AAB457A" w14:paraId="18F12E1F" w14:textId="3B6130DE">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1AAB457A">
        <w:rPr>
          <w:rFonts w:ascii="Times New Roman" w:hAnsi="Times New Roman" w:eastAsia="Times New Roman" w:cs="Times New Roman"/>
          <w:sz w:val="24"/>
          <w:szCs w:val="24"/>
        </w:rPr>
        <w:t xml:space="preserve">The user shall be able to click on any aircraft icon on the map to display a popup with flight information for that flight. </w:t>
      </w:r>
    </w:p>
    <w:p w:rsidR="1AAB457A" w:rsidP="337CCB35" w:rsidRDefault="1AAB457A" w14:paraId="50707AF7" w14:textId="4E08DF8A">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1AAB457A">
        <w:rPr>
          <w:rFonts w:ascii="Times New Roman" w:hAnsi="Times New Roman" w:eastAsia="Times New Roman" w:cs="Times New Roman"/>
          <w:sz w:val="24"/>
          <w:szCs w:val="24"/>
        </w:rPr>
        <w:t>The flight information shall include</w:t>
      </w:r>
      <w:r w:rsidRPr="337CCB35" w:rsidR="316D25E5">
        <w:rPr>
          <w:rFonts w:ascii="Times New Roman" w:hAnsi="Times New Roman" w:eastAsia="Times New Roman" w:cs="Times New Roman"/>
          <w:sz w:val="24"/>
          <w:szCs w:val="24"/>
        </w:rPr>
        <w:t>:</w:t>
      </w:r>
    </w:p>
    <w:p w:rsidR="1AAB457A" w:rsidP="337CCB35" w:rsidRDefault="1AAB457A" w14:paraId="3FD80C70" w14:textId="637DC688">
      <w:pPr>
        <w:pStyle w:val="level4"/>
        <w:numPr>
          <w:ilvl w:val="1"/>
          <w:numId w:val="7"/>
        </w:numPr>
        <w:bidi w:val="0"/>
        <w:spacing w:before="120" w:beforeAutospacing="off" w:after="120" w:afterAutospacing="off" w:line="240" w:lineRule="exact"/>
        <w:ind w:right="0"/>
        <w:jc w:val="left"/>
        <w:rPr>
          <w:rFonts w:ascii="Times New Roman" w:hAnsi="Times New Roman" w:eastAsia="Times New Roman" w:cs="Times New Roman"/>
          <w:sz w:val="24"/>
          <w:szCs w:val="24"/>
        </w:rPr>
      </w:pPr>
      <w:r w:rsidRPr="337CCB35" w:rsidR="3F1E5F91">
        <w:rPr>
          <w:rFonts w:ascii="Times New Roman" w:hAnsi="Times New Roman" w:eastAsia="Times New Roman" w:cs="Times New Roman"/>
          <w:sz w:val="24"/>
          <w:szCs w:val="24"/>
        </w:rPr>
        <w:t xml:space="preserve"> O</w:t>
      </w:r>
      <w:r w:rsidRPr="337CCB35" w:rsidR="1AAB457A">
        <w:rPr>
          <w:rFonts w:ascii="Times New Roman" w:hAnsi="Times New Roman" w:eastAsia="Times New Roman" w:cs="Times New Roman"/>
          <w:sz w:val="24"/>
          <w:szCs w:val="24"/>
        </w:rPr>
        <w:t>rigin</w:t>
      </w:r>
    </w:p>
    <w:p w:rsidR="1AAB457A" w:rsidP="337CCB35" w:rsidRDefault="1AAB457A" w14:paraId="4363A891" w14:textId="54AB6CEE">
      <w:pPr>
        <w:pStyle w:val="level4"/>
        <w:numPr>
          <w:ilvl w:val="1"/>
          <w:numId w:val="7"/>
        </w:numPr>
        <w:bidi w:val="0"/>
        <w:spacing w:before="120" w:beforeAutospacing="off" w:after="120" w:afterAutospacing="off" w:line="240" w:lineRule="exact"/>
        <w:ind w:right="0"/>
        <w:jc w:val="left"/>
        <w:rPr>
          <w:rFonts w:ascii="Times New Roman" w:hAnsi="Times New Roman" w:eastAsia="Times New Roman" w:cs="Times New Roman"/>
          <w:sz w:val="24"/>
          <w:szCs w:val="24"/>
        </w:rPr>
      </w:pPr>
      <w:r w:rsidRPr="337CCB35" w:rsidR="26E5A394">
        <w:rPr>
          <w:rFonts w:ascii="Times New Roman" w:hAnsi="Times New Roman" w:eastAsia="Times New Roman" w:cs="Times New Roman"/>
          <w:sz w:val="24"/>
          <w:szCs w:val="24"/>
        </w:rPr>
        <w:t xml:space="preserve"> </w:t>
      </w:r>
      <w:r w:rsidRPr="337CCB35" w:rsidR="4F191C96">
        <w:rPr>
          <w:rFonts w:ascii="Times New Roman" w:hAnsi="Times New Roman" w:eastAsia="Times New Roman" w:cs="Times New Roman"/>
          <w:sz w:val="24"/>
          <w:szCs w:val="24"/>
        </w:rPr>
        <w:t>D</w:t>
      </w:r>
      <w:r w:rsidRPr="337CCB35" w:rsidR="1AAB457A">
        <w:rPr>
          <w:rFonts w:ascii="Times New Roman" w:hAnsi="Times New Roman" w:eastAsia="Times New Roman" w:cs="Times New Roman"/>
          <w:sz w:val="24"/>
          <w:szCs w:val="24"/>
        </w:rPr>
        <w:t>estination</w:t>
      </w:r>
    </w:p>
    <w:p w:rsidR="1AAB457A" w:rsidP="337CCB35" w:rsidRDefault="1AAB457A" w14:paraId="2168994F" w14:textId="1F8D0EB1">
      <w:pPr>
        <w:pStyle w:val="level4"/>
        <w:numPr>
          <w:ilvl w:val="1"/>
          <w:numId w:val="7"/>
        </w:numPr>
        <w:bidi w:val="0"/>
        <w:spacing w:before="120" w:beforeAutospacing="off" w:after="120" w:afterAutospacing="off" w:line="240" w:lineRule="exact"/>
        <w:ind w:right="0"/>
        <w:jc w:val="left"/>
        <w:rPr>
          <w:rFonts w:ascii="Times New Roman" w:hAnsi="Times New Roman" w:eastAsia="Times New Roman" w:cs="Times New Roman"/>
          <w:sz w:val="24"/>
          <w:szCs w:val="24"/>
        </w:rPr>
      </w:pPr>
      <w:r w:rsidRPr="337CCB35" w:rsidR="7AD6B73A">
        <w:rPr>
          <w:rFonts w:ascii="Times New Roman" w:hAnsi="Times New Roman" w:eastAsia="Times New Roman" w:cs="Times New Roman"/>
          <w:sz w:val="24"/>
          <w:szCs w:val="24"/>
        </w:rPr>
        <w:t xml:space="preserve"> N</w:t>
      </w:r>
      <w:r w:rsidRPr="337CCB35" w:rsidR="007689A8">
        <w:rPr>
          <w:rFonts w:ascii="Times New Roman" w:hAnsi="Times New Roman" w:eastAsia="Times New Roman" w:cs="Times New Roman"/>
          <w:sz w:val="24"/>
          <w:szCs w:val="24"/>
        </w:rPr>
        <w:t>ame</w:t>
      </w:r>
    </w:p>
    <w:p w:rsidR="7CBBCF39" w:rsidP="337CCB35" w:rsidRDefault="7CBBCF39" w14:paraId="7D972AEF" w14:textId="783223EE" w14:noSpellErr="1">
      <w:pPr>
        <w:pStyle w:val="Heading2"/>
        <w:rPr>
          <w:rFonts w:ascii="Times New Roman" w:hAnsi="Times New Roman" w:eastAsia="Times New Roman" w:cs="Times New Roman"/>
          <w:sz w:val="28"/>
          <w:szCs w:val="28"/>
        </w:rPr>
      </w:pPr>
      <w:r w:rsidRPr="337CCB35" w:rsidR="741BEBF5">
        <w:rPr>
          <w:rFonts w:ascii="Times New Roman" w:hAnsi="Times New Roman" w:eastAsia="Times New Roman" w:cs="Times New Roman"/>
          <w:sz w:val="28"/>
          <w:szCs w:val="28"/>
        </w:rPr>
        <w:t xml:space="preserve">Display </w:t>
      </w:r>
      <w:r w:rsidRPr="337CCB35" w:rsidR="741BEBF5">
        <w:rPr>
          <w:rFonts w:ascii="Times New Roman" w:hAnsi="Times New Roman" w:eastAsia="Times New Roman" w:cs="Times New Roman"/>
          <w:sz w:val="28"/>
          <w:szCs w:val="28"/>
        </w:rPr>
        <w:t>ATC Transcription on Interactive Map</w:t>
      </w:r>
    </w:p>
    <w:p w:rsidR="14A15AFF" w:rsidP="337CCB35" w:rsidRDefault="14A15AFF" w14:paraId="529CA93D" w14:textId="0E52EE12">
      <w:pPr>
        <w:pStyle w:val="level4"/>
        <w:rPr>
          <w:rFonts w:ascii="Times New Roman" w:hAnsi="Times New Roman" w:eastAsia="Times New Roman" w:cs="Times New Roman"/>
        </w:rPr>
      </w:pPr>
      <w:r w:rsidRPr="337CCB35" w:rsidR="14A15AFF">
        <w:rPr>
          <w:rFonts w:ascii="Times New Roman" w:hAnsi="Times New Roman" w:eastAsia="Times New Roman" w:cs="Times New Roman"/>
        </w:rPr>
        <w:t>4.</w:t>
      </w:r>
      <w:r w:rsidRPr="337CCB35" w:rsidR="11D11DAA">
        <w:rPr>
          <w:rFonts w:ascii="Times New Roman" w:hAnsi="Times New Roman" w:eastAsia="Times New Roman" w:cs="Times New Roman"/>
        </w:rPr>
        <w:t>4</w:t>
      </w:r>
      <w:r w:rsidRPr="337CCB35" w:rsidR="14A15AFF">
        <w:rPr>
          <w:rFonts w:ascii="Times New Roman" w:hAnsi="Times New Roman" w:eastAsia="Times New Roman" w:cs="Times New Roman"/>
        </w:rPr>
        <w:t>.1</w:t>
      </w:r>
      <w:r>
        <w:tab/>
      </w:r>
      <w:r w:rsidRPr="337CCB35" w:rsidR="14A15AFF">
        <w:rPr>
          <w:rFonts w:ascii="Times New Roman" w:hAnsi="Times New Roman" w:eastAsia="Times New Roman" w:cs="Times New Roman"/>
        </w:rPr>
        <w:t>Description and Priority</w:t>
      </w:r>
    </w:p>
    <w:p w:rsidR="367BA49C" w:rsidP="337CCB35" w:rsidRDefault="367BA49C" w14:paraId="3D16DBF5" w14:textId="771FE3F3">
      <w:pPr>
        <w:pStyle w:val="level3text"/>
        <w:ind w:hanging="0"/>
        <w:rPr>
          <w:rFonts w:ascii="Times New Roman" w:hAnsi="Times New Roman" w:eastAsia="Times New Roman" w:cs="Times New Roman"/>
          <w:i w:val="0"/>
          <w:iCs w:val="0"/>
        </w:rPr>
      </w:pPr>
      <w:r w:rsidRPr="337CCB35" w:rsidR="367BA49C">
        <w:rPr>
          <w:rFonts w:ascii="Times New Roman" w:hAnsi="Times New Roman" w:eastAsia="Times New Roman" w:cs="Times New Roman"/>
          <w:i w:val="0"/>
          <w:iCs w:val="0"/>
        </w:rPr>
        <w:t>On the popup that appears when the user selects an aircraft icon, a live transcription of the ATC communication is displayed below the aircraft information. This transcription is updated in real time.</w:t>
      </w:r>
    </w:p>
    <w:p w:rsidR="14A15AFF" w:rsidP="337CCB35" w:rsidRDefault="14A15AFF" w14:paraId="49FA69F5" w14:textId="2E646730">
      <w:pPr>
        <w:pStyle w:val="level4"/>
        <w:rPr>
          <w:rFonts w:ascii="Times New Roman" w:hAnsi="Times New Roman" w:eastAsia="Times New Roman" w:cs="Times New Roman"/>
        </w:rPr>
      </w:pPr>
      <w:r w:rsidRPr="337CCB35" w:rsidR="14A15AFF">
        <w:rPr>
          <w:rFonts w:ascii="Times New Roman" w:hAnsi="Times New Roman" w:eastAsia="Times New Roman" w:cs="Times New Roman"/>
        </w:rPr>
        <w:t>4.</w:t>
      </w:r>
      <w:r w:rsidRPr="337CCB35" w:rsidR="57243BF6">
        <w:rPr>
          <w:rFonts w:ascii="Times New Roman" w:hAnsi="Times New Roman" w:eastAsia="Times New Roman" w:cs="Times New Roman"/>
        </w:rPr>
        <w:t>4</w:t>
      </w:r>
      <w:r w:rsidRPr="337CCB35" w:rsidR="14A15AFF">
        <w:rPr>
          <w:rFonts w:ascii="Times New Roman" w:hAnsi="Times New Roman" w:eastAsia="Times New Roman" w:cs="Times New Roman"/>
        </w:rPr>
        <w:t>.2</w:t>
      </w:r>
      <w:r>
        <w:tab/>
      </w:r>
      <w:r w:rsidRPr="337CCB35" w:rsidR="14A15AFF">
        <w:rPr>
          <w:rFonts w:ascii="Times New Roman" w:hAnsi="Times New Roman" w:eastAsia="Times New Roman" w:cs="Times New Roman"/>
        </w:rPr>
        <w:t>Stimulus/Response Sequences</w:t>
      </w:r>
    </w:p>
    <w:p w:rsidR="4E0C6602" w:rsidP="337CCB35" w:rsidRDefault="4E0C6602" w14:paraId="7F4FA237" w14:textId="34B5C6D4">
      <w:pPr>
        <w:pStyle w:val="level3text"/>
        <w:ind w:hanging="0"/>
        <w:rPr>
          <w:rFonts w:ascii="Times New Roman" w:hAnsi="Times New Roman" w:eastAsia="Times New Roman" w:cs="Times New Roman"/>
          <w:i w:val="0"/>
          <w:iCs w:val="0"/>
        </w:rPr>
      </w:pPr>
      <w:r w:rsidRPr="337CCB35" w:rsidR="4E0C6602">
        <w:rPr>
          <w:rFonts w:ascii="Times New Roman" w:hAnsi="Times New Roman" w:eastAsia="Times New Roman" w:cs="Times New Roman"/>
          <w:i w:val="0"/>
          <w:iCs w:val="0"/>
        </w:rPr>
        <w:t>The popup is displayed when the user selects an aircraft icon on the map. If the user clicks away, the popup goes away.</w:t>
      </w:r>
    </w:p>
    <w:p w:rsidR="14A15AFF" w:rsidP="337CCB35" w:rsidRDefault="14A15AFF" w14:paraId="6932B34F" w14:textId="3B07D746">
      <w:pPr>
        <w:pStyle w:val="level4"/>
        <w:rPr>
          <w:rFonts w:ascii="Times New Roman" w:hAnsi="Times New Roman" w:eastAsia="Times New Roman" w:cs="Times New Roman"/>
        </w:rPr>
      </w:pPr>
      <w:r w:rsidRPr="337CCB35" w:rsidR="14A15AFF">
        <w:rPr>
          <w:rFonts w:ascii="Times New Roman" w:hAnsi="Times New Roman" w:eastAsia="Times New Roman" w:cs="Times New Roman"/>
        </w:rPr>
        <w:t>4.</w:t>
      </w:r>
      <w:r w:rsidRPr="337CCB35" w:rsidR="1BE72B48">
        <w:rPr>
          <w:rFonts w:ascii="Times New Roman" w:hAnsi="Times New Roman" w:eastAsia="Times New Roman" w:cs="Times New Roman"/>
        </w:rPr>
        <w:t>4</w:t>
      </w:r>
      <w:r w:rsidRPr="337CCB35" w:rsidR="14A15AFF">
        <w:rPr>
          <w:rFonts w:ascii="Times New Roman" w:hAnsi="Times New Roman" w:eastAsia="Times New Roman" w:cs="Times New Roman"/>
        </w:rPr>
        <w:t>.3</w:t>
      </w:r>
      <w:r>
        <w:tab/>
      </w:r>
      <w:r w:rsidRPr="337CCB35" w:rsidR="14A15AFF">
        <w:rPr>
          <w:rFonts w:ascii="Times New Roman" w:hAnsi="Times New Roman" w:eastAsia="Times New Roman" w:cs="Times New Roman"/>
        </w:rPr>
        <w:t>Functional Requirements</w:t>
      </w:r>
    </w:p>
    <w:p w:rsidR="704F70F3" w:rsidP="337CCB35" w:rsidRDefault="704F70F3" w14:paraId="14ECDACB" w14:textId="3B83F8CE">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704F70F3">
        <w:rPr>
          <w:rFonts w:ascii="Times New Roman" w:hAnsi="Times New Roman" w:eastAsia="Times New Roman" w:cs="Times New Roman"/>
          <w:sz w:val="24"/>
          <w:szCs w:val="24"/>
        </w:rPr>
        <w:t>The user shall</w:t>
      </w:r>
      <w:r w:rsidRPr="337CCB35" w:rsidR="2BC9B97B">
        <w:rPr>
          <w:rFonts w:ascii="Times New Roman" w:hAnsi="Times New Roman" w:eastAsia="Times New Roman" w:cs="Times New Roman"/>
          <w:sz w:val="24"/>
          <w:szCs w:val="24"/>
        </w:rPr>
        <w:t xml:space="preserve"> be able to view the </w:t>
      </w:r>
      <w:r w:rsidRPr="337CCB35" w:rsidR="57E6B24B">
        <w:rPr>
          <w:rFonts w:ascii="Times New Roman" w:hAnsi="Times New Roman" w:eastAsia="Times New Roman" w:cs="Times New Roman"/>
          <w:sz w:val="24"/>
          <w:szCs w:val="24"/>
        </w:rPr>
        <w:t xml:space="preserve">live transcription of ATC communications for any aircraft that they click </w:t>
      </w:r>
      <w:r w:rsidRPr="337CCB35" w:rsidR="57E6B24B">
        <w:rPr>
          <w:rFonts w:ascii="Times New Roman" w:hAnsi="Times New Roman" w:eastAsia="Times New Roman" w:cs="Times New Roman"/>
          <w:sz w:val="24"/>
          <w:szCs w:val="24"/>
        </w:rPr>
        <w:t>the</w:t>
      </w:r>
      <w:r w:rsidRPr="337CCB35" w:rsidR="57E6B24B">
        <w:rPr>
          <w:rFonts w:ascii="Times New Roman" w:hAnsi="Times New Roman" w:eastAsia="Times New Roman" w:cs="Times New Roman"/>
          <w:sz w:val="24"/>
          <w:szCs w:val="24"/>
        </w:rPr>
        <w:t xml:space="preserve"> icon for.</w:t>
      </w:r>
    </w:p>
    <w:p w:rsidR="57E6B24B" w:rsidP="337CCB35" w:rsidRDefault="57E6B24B" w14:paraId="725EB4F0" w14:textId="46B02F88">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commentRangeStart w:id="1907779868"/>
      <w:r w:rsidRPr="337CCB35" w:rsidR="57E6B24B">
        <w:rPr>
          <w:rFonts w:ascii="Times New Roman" w:hAnsi="Times New Roman" w:eastAsia="Times New Roman" w:cs="Times New Roman"/>
          <w:sz w:val="24"/>
          <w:szCs w:val="24"/>
        </w:rPr>
        <w:t>The live transcription of ATC communications shall be updated once per second.</w:t>
      </w:r>
      <w:commentRangeEnd w:id="1907779868"/>
      <w:r>
        <w:rPr>
          <w:rStyle w:val="CommentReference"/>
        </w:rPr>
        <w:commentReference w:id="1907779868"/>
      </w:r>
    </w:p>
    <w:p w:rsidR="0705905B" w:rsidP="337CCB35" w:rsidRDefault="0705905B" w14:paraId="324EDA8C" w14:textId="0572F68C" w14:noSpellErr="1">
      <w:pPr>
        <w:pStyle w:val="Heading2"/>
        <w:rPr>
          <w:rFonts w:ascii="Times New Roman" w:hAnsi="Times New Roman" w:eastAsia="Times New Roman" w:cs="Times New Roman"/>
          <w:sz w:val="28"/>
          <w:szCs w:val="28"/>
        </w:rPr>
      </w:pPr>
      <w:r w:rsidRPr="337CCB35" w:rsidR="5BB90504">
        <w:rPr>
          <w:rFonts w:ascii="Times New Roman" w:hAnsi="Times New Roman" w:eastAsia="Times New Roman" w:cs="Times New Roman"/>
          <w:sz w:val="28"/>
          <w:szCs w:val="28"/>
        </w:rPr>
        <w:t>Toggle between Interactive and Detailed Map</w:t>
      </w:r>
    </w:p>
    <w:p w:rsidR="031701DC" w:rsidP="337CCB35" w:rsidRDefault="031701DC" w14:paraId="32DB8684" w14:textId="3EE1A2B8">
      <w:pPr>
        <w:pStyle w:val="level4"/>
        <w:rPr>
          <w:rFonts w:ascii="Times New Roman" w:hAnsi="Times New Roman" w:eastAsia="Times New Roman" w:cs="Times New Roman"/>
        </w:rPr>
      </w:pPr>
      <w:r w:rsidRPr="337CCB35" w:rsidR="031701DC">
        <w:rPr>
          <w:rFonts w:ascii="Times New Roman" w:hAnsi="Times New Roman" w:eastAsia="Times New Roman" w:cs="Times New Roman"/>
        </w:rPr>
        <w:t>4.</w:t>
      </w:r>
      <w:r w:rsidRPr="337CCB35" w:rsidR="3A13D527">
        <w:rPr>
          <w:rFonts w:ascii="Times New Roman" w:hAnsi="Times New Roman" w:eastAsia="Times New Roman" w:cs="Times New Roman"/>
        </w:rPr>
        <w:t>5</w:t>
      </w:r>
      <w:r w:rsidRPr="337CCB35" w:rsidR="031701DC">
        <w:rPr>
          <w:rFonts w:ascii="Times New Roman" w:hAnsi="Times New Roman" w:eastAsia="Times New Roman" w:cs="Times New Roman"/>
        </w:rPr>
        <w:t>.1</w:t>
      </w:r>
      <w:r>
        <w:tab/>
      </w:r>
      <w:r w:rsidRPr="337CCB35" w:rsidR="031701DC">
        <w:rPr>
          <w:rFonts w:ascii="Times New Roman" w:hAnsi="Times New Roman" w:eastAsia="Times New Roman" w:cs="Times New Roman"/>
        </w:rPr>
        <w:t>Description and Priority</w:t>
      </w:r>
    </w:p>
    <w:p w:rsidR="139C9173" w:rsidP="337CCB35" w:rsidRDefault="139C9173" w14:paraId="7FCA0056" w14:textId="16B03F8C">
      <w:pPr>
        <w:pStyle w:val="level3text"/>
        <w:ind w:hanging="0"/>
        <w:rPr>
          <w:rFonts w:ascii="Times New Roman" w:hAnsi="Times New Roman" w:eastAsia="Times New Roman" w:cs="Times New Roman"/>
          <w:i w:val="0"/>
          <w:iCs w:val="0"/>
        </w:rPr>
      </w:pPr>
      <w:r w:rsidRPr="337CCB35" w:rsidR="139C9173">
        <w:rPr>
          <w:rFonts w:ascii="Times New Roman" w:hAnsi="Times New Roman" w:eastAsia="Times New Roman" w:cs="Times New Roman"/>
          <w:i w:val="0"/>
          <w:iCs w:val="0"/>
        </w:rPr>
        <w:t xml:space="preserve">There is a toggle button on the main page of the website that, when clicked, toggles the interactive and detailed maps. The map that is shown when the website is initially loaded is the interactive map. When clicking the button, it </w:t>
      </w:r>
      <w:r w:rsidRPr="337CCB35" w:rsidR="4B43FDA2">
        <w:rPr>
          <w:rFonts w:ascii="Times New Roman" w:hAnsi="Times New Roman" w:eastAsia="Times New Roman" w:cs="Times New Roman"/>
          <w:i w:val="0"/>
          <w:iCs w:val="0"/>
        </w:rPr>
        <w:t>shall</w:t>
      </w:r>
      <w:r w:rsidRPr="337CCB35" w:rsidR="139C9173">
        <w:rPr>
          <w:rFonts w:ascii="Times New Roman" w:hAnsi="Times New Roman" w:eastAsia="Times New Roman" w:cs="Times New Roman"/>
          <w:i w:val="0"/>
          <w:iCs w:val="0"/>
        </w:rPr>
        <w:t xml:space="preserve"> be switched to the </w:t>
      </w:r>
      <w:r w:rsidRPr="337CCB35" w:rsidR="74CFE81F">
        <w:rPr>
          <w:rFonts w:ascii="Times New Roman" w:hAnsi="Times New Roman" w:eastAsia="Times New Roman" w:cs="Times New Roman"/>
          <w:i w:val="0"/>
          <w:iCs w:val="0"/>
        </w:rPr>
        <w:t>detailed map.</w:t>
      </w:r>
    </w:p>
    <w:p w:rsidR="031701DC" w:rsidP="337CCB35" w:rsidRDefault="031701DC" w14:paraId="2378005A" w14:textId="1EC11DAD">
      <w:pPr>
        <w:pStyle w:val="level4"/>
        <w:rPr>
          <w:rFonts w:ascii="Times New Roman" w:hAnsi="Times New Roman" w:eastAsia="Times New Roman" w:cs="Times New Roman"/>
        </w:rPr>
      </w:pPr>
      <w:r w:rsidRPr="337CCB35" w:rsidR="031701DC">
        <w:rPr>
          <w:rFonts w:ascii="Times New Roman" w:hAnsi="Times New Roman" w:eastAsia="Times New Roman" w:cs="Times New Roman"/>
        </w:rPr>
        <w:t>4.</w:t>
      </w:r>
      <w:r w:rsidRPr="337CCB35" w:rsidR="2490A47D">
        <w:rPr>
          <w:rFonts w:ascii="Times New Roman" w:hAnsi="Times New Roman" w:eastAsia="Times New Roman" w:cs="Times New Roman"/>
        </w:rPr>
        <w:t>5</w:t>
      </w:r>
      <w:r w:rsidRPr="337CCB35" w:rsidR="031701DC">
        <w:rPr>
          <w:rFonts w:ascii="Times New Roman" w:hAnsi="Times New Roman" w:eastAsia="Times New Roman" w:cs="Times New Roman"/>
        </w:rPr>
        <w:t>.2</w:t>
      </w:r>
      <w:r>
        <w:tab/>
      </w:r>
      <w:r w:rsidRPr="337CCB35" w:rsidR="031701DC">
        <w:rPr>
          <w:rFonts w:ascii="Times New Roman" w:hAnsi="Times New Roman" w:eastAsia="Times New Roman" w:cs="Times New Roman"/>
        </w:rPr>
        <w:t>Stimulus/Response Sequences</w:t>
      </w:r>
    </w:p>
    <w:p w:rsidR="65D96B80" w:rsidP="337CCB35" w:rsidRDefault="65D96B80" w14:paraId="56B7EB71" w14:textId="17010E2B">
      <w:pPr>
        <w:pStyle w:val="level3text"/>
        <w:ind w:hanging="0"/>
        <w:rPr>
          <w:rFonts w:ascii="Times New Roman" w:hAnsi="Times New Roman" w:eastAsia="Times New Roman" w:cs="Times New Roman"/>
          <w:i w:val="0"/>
          <w:iCs w:val="0"/>
        </w:rPr>
      </w:pPr>
      <w:r w:rsidRPr="337CCB35" w:rsidR="65D96B80">
        <w:rPr>
          <w:rFonts w:ascii="Times New Roman" w:hAnsi="Times New Roman" w:eastAsia="Times New Roman" w:cs="Times New Roman"/>
          <w:i w:val="0"/>
          <w:iCs w:val="0"/>
        </w:rPr>
        <w:t xml:space="preserve">The map is toggled when the toggle button is clicked. When one map is displayed, the other is hidden. </w:t>
      </w:r>
    </w:p>
    <w:p w:rsidR="031701DC" w:rsidP="337CCB35" w:rsidRDefault="031701DC" w14:paraId="707EA358" w14:textId="76DA9FFA">
      <w:pPr>
        <w:pStyle w:val="level4"/>
        <w:rPr>
          <w:rFonts w:ascii="Times New Roman" w:hAnsi="Times New Roman" w:eastAsia="Times New Roman" w:cs="Times New Roman"/>
        </w:rPr>
      </w:pPr>
      <w:r w:rsidRPr="337CCB35" w:rsidR="031701DC">
        <w:rPr>
          <w:rFonts w:ascii="Times New Roman" w:hAnsi="Times New Roman" w:eastAsia="Times New Roman" w:cs="Times New Roman"/>
        </w:rPr>
        <w:t>4.</w:t>
      </w:r>
      <w:r w:rsidRPr="337CCB35" w:rsidR="42D47096">
        <w:rPr>
          <w:rFonts w:ascii="Times New Roman" w:hAnsi="Times New Roman" w:eastAsia="Times New Roman" w:cs="Times New Roman"/>
        </w:rPr>
        <w:t>5</w:t>
      </w:r>
      <w:r w:rsidRPr="337CCB35" w:rsidR="031701DC">
        <w:rPr>
          <w:rFonts w:ascii="Times New Roman" w:hAnsi="Times New Roman" w:eastAsia="Times New Roman" w:cs="Times New Roman"/>
        </w:rPr>
        <w:t>.3</w:t>
      </w:r>
      <w:r>
        <w:tab/>
      </w:r>
      <w:r w:rsidRPr="337CCB35" w:rsidR="031701DC">
        <w:rPr>
          <w:rFonts w:ascii="Times New Roman" w:hAnsi="Times New Roman" w:eastAsia="Times New Roman" w:cs="Times New Roman"/>
        </w:rPr>
        <w:t>Functional Requirements</w:t>
      </w:r>
    </w:p>
    <w:p w:rsidR="20C53C47" w:rsidP="337CCB35" w:rsidRDefault="20C53C47" w14:paraId="4290CAA6" w14:textId="35D252F1">
      <w:pPr>
        <w:pStyle w:val="level4"/>
        <w:numPr>
          <w:ilvl w:val="0"/>
          <w:numId w:val="7"/>
        </w:numPr>
        <w:bidi w:val="0"/>
        <w:spacing w:before="120" w:beforeAutospacing="off" w:after="120" w:afterAutospacing="off" w:line="240" w:lineRule="exact"/>
        <w:ind w:left="1800" w:right="0" w:hanging="360"/>
        <w:jc w:val="left"/>
        <w:rPr>
          <w:rFonts w:ascii="Times New Roman" w:hAnsi="Times New Roman" w:eastAsia="Times New Roman" w:cs="Times New Roman"/>
          <w:sz w:val="24"/>
          <w:szCs w:val="24"/>
        </w:rPr>
      </w:pPr>
      <w:r w:rsidRPr="337CCB35" w:rsidR="20C53C47">
        <w:rPr>
          <w:rFonts w:ascii="Times New Roman" w:hAnsi="Times New Roman" w:eastAsia="Times New Roman" w:cs="Times New Roman"/>
          <w:sz w:val="24"/>
          <w:szCs w:val="24"/>
        </w:rPr>
        <w:t xml:space="preserve">The interactive map shall be replaced with the detailed map when the user clicks the toggle button. </w:t>
      </w:r>
    </w:p>
    <w:p w:rsidR="27D13004" w:rsidP="337CCB35" w:rsidRDefault="27D13004" w14:paraId="69734131" w14:textId="6C23B7EB" w14:noSpellErr="1">
      <w:pPr>
        <w:rPr>
          <w:rFonts w:ascii="Times New Roman" w:hAnsi="Times New Roman" w:eastAsia="Times New Roman" w:cs="Times New Roman"/>
        </w:rPr>
      </w:pPr>
    </w:p>
    <w:p w:rsidR="00E5292E" w:rsidP="337CCB35" w:rsidRDefault="00E5292E" w14:paraId="56DEE06E" w14:textId="77777777">
      <w:pPr>
        <w:pStyle w:val="Heading1"/>
        <w:rPr>
          <w:rFonts w:ascii="Times New Roman" w:hAnsi="Times New Roman" w:eastAsia="Times New Roman" w:cs="Times New Roman"/>
        </w:rPr>
      </w:pPr>
      <w:bookmarkStart w:name="_Toc441230994" w:id="338"/>
      <w:bookmarkStart w:name="_Toc439994690" w:id="339"/>
      <w:r w:rsidRPr="337CCB35" w:rsidR="00E5292E">
        <w:rPr>
          <w:rFonts w:ascii="Times New Roman" w:hAnsi="Times New Roman" w:eastAsia="Times New Roman" w:cs="Times New Roman"/>
        </w:rPr>
        <w:t>Other Nonfunctional Requirements</w:t>
      </w:r>
      <w:bookmarkEnd w:id="338"/>
    </w:p>
    <w:p w:rsidR="00E5292E" w:rsidP="337CCB35" w:rsidRDefault="00E5292E" w14:paraId="3F54C90F" w14:textId="77777777">
      <w:pPr>
        <w:pStyle w:val="Heading2"/>
        <w:rPr>
          <w:rFonts w:ascii="Times New Roman" w:hAnsi="Times New Roman" w:eastAsia="Times New Roman" w:cs="Times New Roman"/>
        </w:rPr>
      </w:pPr>
      <w:bookmarkStart w:name="_Toc441230995" w:id="340"/>
      <w:r w:rsidRPr="337CCB35" w:rsidR="00E5292E">
        <w:rPr>
          <w:rFonts w:ascii="Times New Roman" w:hAnsi="Times New Roman" w:eastAsia="Times New Roman" w:cs="Times New Roman"/>
        </w:rPr>
        <w:t>Performance Requirements</w:t>
      </w:r>
      <w:bookmarkEnd w:id="339"/>
      <w:bookmarkEnd w:id="340"/>
    </w:p>
    <w:p w:rsidR="00E5292E" w:rsidP="337CCB35" w:rsidRDefault="00E5292E" w14:paraId="32B209E9"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5292E" w:rsidP="337CCB35" w:rsidRDefault="00E5292E" w14:paraId="7332F1BA" w14:textId="77777777">
      <w:pPr>
        <w:pStyle w:val="Heading2"/>
        <w:rPr>
          <w:rFonts w:ascii="Times New Roman" w:hAnsi="Times New Roman" w:eastAsia="Times New Roman" w:cs="Times New Roman"/>
        </w:rPr>
      </w:pPr>
      <w:bookmarkStart w:name="_Toc439994691" w:id="341"/>
      <w:bookmarkStart w:name="_Toc441230996" w:id="342"/>
      <w:r w:rsidRPr="337CCB35" w:rsidR="00E5292E">
        <w:rPr>
          <w:rFonts w:ascii="Times New Roman" w:hAnsi="Times New Roman" w:eastAsia="Times New Roman" w:cs="Times New Roman"/>
        </w:rPr>
        <w:t>Safety Requirements</w:t>
      </w:r>
      <w:bookmarkEnd w:id="341"/>
      <w:bookmarkEnd w:id="342"/>
    </w:p>
    <w:p w:rsidR="00E5292E" w:rsidP="337CCB35" w:rsidRDefault="00E5292E" w14:paraId="047074B8"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5292E" w:rsidP="337CCB35" w:rsidRDefault="00E5292E" w14:paraId="693A6BF7" w14:textId="77777777">
      <w:pPr>
        <w:pStyle w:val="Heading2"/>
        <w:rPr>
          <w:rFonts w:ascii="Times New Roman" w:hAnsi="Times New Roman" w:eastAsia="Times New Roman" w:cs="Times New Roman"/>
        </w:rPr>
      </w:pPr>
      <w:bookmarkStart w:name="_Toc439994692" w:id="343"/>
      <w:bookmarkStart w:name="_Toc441230997" w:id="344"/>
      <w:r w:rsidRPr="337CCB35" w:rsidR="00E5292E">
        <w:rPr>
          <w:rFonts w:ascii="Times New Roman" w:hAnsi="Times New Roman" w:eastAsia="Times New Roman" w:cs="Times New Roman"/>
        </w:rPr>
        <w:t>Security Requirements</w:t>
      </w:r>
      <w:bookmarkEnd w:id="343"/>
      <w:bookmarkEnd w:id="344"/>
    </w:p>
    <w:p w:rsidR="00E5292E" w:rsidP="337CCB35" w:rsidRDefault="00E5292E" w14:paraId="014CDA9F"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5292E" w:rsidP="337CCB35" w:rsidRDefault="00E5292E" w14:paraId="7C6BAAD9" w14:textId="77777777">
      <w:pPr>
        <w:pStyle w:val="Heading2"/>
        <w:rPr>
          <w:rFonts w:ascii="Times New Roman" w:hAnsi="Times New Roman" w:eastAsia="Times New Roman" w:cs="Times New Roman"/>
        </w:rPr>
      </w:pPr>
      <w:bookmarkStart w:name="_Toc439994693" w:id="345"/>
      <w:bookmarkStart w:name="_Toc441230998" w:id="346"/>
      <w:r w:rsidRPr="337CCB35" w:rsidR="00E5292E">
        <w:rPr>
          <w:rFonts w:ascii="Times New Roman" w:hAnsi="Times New Roman" w:eastAsia="Times New Roman" w:cs="Times New Roman"/>
        </w:rPr>
        <w:t>Software Quality Attributes</w:t>
      </w:r>
      <w:bookmarkEnd w:id="345"/>
      <w:bookmarkEnd w:id="346"/>
    </w:p>
    <w:p w:rsidR="00E5292E" w:rsidP="337CCB35" w:rsidRDefault="00E5292E" w14:paraId="498643AA"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 xml:space="preserve">&lt;Specify any additional quality characteristics for the product that will be important to either the customers or the developers. </w:t>
      </w:r>
      <w:proofErr w:type="gramStart"/>
      <w:r w:rsidRPr="337CCB35" w:rsidR="00E5292E">
        <w:rPr>
          <w:rFonts w:ascii="Times New Roman" w:hAnsi="Times New Roman" w:eastAsia="Times New Roman" w:cs="Times New Roman"/>
        </w:rPr>
        <w:t>Some</w:t>
      </w:r>
      <w:proofErr w:type="gramEnd"/>
      <w:r w:rsidRPr="337CCB35" w:rsidR="00E5292E">
        <w:rPr>
          <w:rFonts w:ascii="Times New Roman" w:hAnsi="Times New Roman" w:eastAsia="Times New Roman" w:cs="Times New Roman"/>
        </w:rPr>
        <w:t xml:space="preserve"> to consider </w:t>
      </w:r>
      <w:proofErr w:type="gramStart"/>
      <w:r w:rsidRPr="337CCB35" w:rsidR="00E5292E">
        <w:rPr>
          <w:rFonts w:ascii="Times New Roman" w:hAnsi="Times New Roman" w:eastAsia="Times New Roman" w:cs="Times New Roman"/>
        </w:rPr>
        <w:t>are:</w:t>
      </w:r>
      <w:proofErr w:type="gramEnd"/>
      <w:r w:rsidRPr="337CCB35" w:rsidR="00E5292E">
        <w:rPr>
          <w:rFonts w:ascii="Times New Roman" w:hAnsi="Times New Roman" w:eastAsia="Times New Roman" w:cs="Times New Roman"/>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5292E" w:rsidP="337CCB35" w:rsidRDefault="00E5292E" w14:paraId="3EDEA74D" w14:textId="77777777">
      <w:pPr>
        <w:pStyle w:val="Heading2"/>
        <w:rPr>
          <w:rFonts w:ascii="Times New Roman" w:hAnsi="Times New Roman" w:eastAsia="Times New Roman" w:cs="Times New Roman"/>
        </w:rPr>
      </w:pPr>
      <w:bookmarkStart w:name="_Toc439994694" w:id="347"/>
      <w:bookmarkStart w:name="_Toc441230999" w:id="348"/>
      <w:r w:rsidRPr="337CCB35" w:rsidR="00E5292E">
        <w:rPr>
          <w:rFonts w:ascii="Times New Roman" w:hAnsi="Times New Roman" w:eastAsia="Times New Roman" w:cs="Times New Roman"/>
        </w:rPr>
        <w:t>Business Rules</w:t>
      </w:r>
      <w:bookmarkEnd w:id="347"/>
      <w:bookmarkEnd w:id="348"/>
    </w:p>
    <w:p w:rsidR="00E5292E" w:rsidP="337CCB35" w:rsidRDefault="00E5292E" w14:paraId="7EC506F1"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E5292E" w:rsidP="337CCB35" w:rsidRDefault="00E5292E" w14:paraId="67A840D0" w14:textId="77777777">
      <w:pPr>
        <w:pStyle w:val="Heading1"/>
        <w:rPr>
          <w:rFonts w:ascii="Times New Roman" w:hAnsi="Times New Roman" w:eastAsia="Times New Roman" w:cs="Times New Roman"/>
        </w:rPr>
      </w:pPr>
      <w:bookmarkStart w:name="_Toc439994695" w:id="349"/>
      <w:bookmarkStart w:name="_Toc441231000" w:id="350"/>
      <w:r w:rsidRPr="337CCB35" w:rsidR="00E5292E">
        <w:rPr>
          <w:rFonts w:ascii="Times New Roman" w:hAnsi="Times New Roman" w:eastAsia="Times New Roman" w:cs="Times New Roman"/>
        </w:rPr>
        <w:t>Other Requirements</w:t>
      </w:r>
      <w:bookmarkEnd w:id="349"/>
      <w:bookmarkEnd w:id="350"/>
    </w:p>
    <w:p w:rsidR="00E5292E" w:rsidP="337CCB35" w:rsidRDefault="00E5292E" w14:paraId="3CCB4FBE"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5292E" w:rsidP="337CCB35" w:rsidRDefault="00E5292E" w14:paraId="5EBF003E" w14:textId="77777777">
      <w:pPr>
        <w:pStyle w:val="TOCEntry"/>
        <w:rPr>
          <w:rFonts w:ascii="Times New Roman" w:hAnsi="Times New Roman" w:eastAsia="Times New Roman" w:cs="Times New Roman"/>
        </w:rPr>
      </w:pPr>
      <w:bookmarkStart w:name="_Toc439994696" w:id="351"/>
      <w:bookmarkStart w:name="_Toc441231001" w:id="352"/>
      <w:r w:rsidRPr="337CCB35" w:rsidR="00E5292E">
        <w:rPr>
          <w:rFonts w:ascii="Times New Roman" w:hAnsi="Times New Roman" w:eastAsia="Times New Roman" w:cs="Times New Roman"/>
        </w:rPr>
        <w:t>Appendix A: Glossary</w:t>
      </w:r>
      <w:bookmarkEnd w:id="351"/>
      <w:bookmarkEnd w:id="352"/>
    </w:p>
    <w:p w:rsidR="00E5292E" w:rsidP="337CCB35" w:rsidRDefault="00E5292E" w14:paraId="60792AA8"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5292E" w:rsidP="337CCB35" w:rsidRDefault="00E5292E" w14:paraId="23664A98" w14:textId="77777777">
      <w:pPr>
        <w:pStyle w:val="TOCEntry"/>
        <w:rPr>
          <w:rFonts w:ascii="Times New Roman" w:hAnsi="Times New Roman" w:eastAsia="Times New Roman" w:cs="Times New Roman"/>
        </w:rPr>
      </w:pPr>
      <w:bookmarkStart w:name="_Toc439994697" w:id="353"/>
      <w:bookmarkStart w:name="_Toc441231002" w:id="354"/>
      <w:r w:rsidRPr="337CCB35" w:rsidR="00E5292E">
        <w:rPr>
          <w:rFonts w:ascii="Times New Roman" w:hAnsi="Times New Roman" w:eastAsia="Times New Roman" w:cs="Times New Roman"/>
        </w:rPr>
        <w:t>Appendix B: Analysis Models</w:t>
      </w:r>
      <w:bookmarkEnd w:id="353"/>
      <w:bookmarkEnd w:id="354"/>
    </w:p>
    <w:p w:rsidR="00E5292E" w:rsidP="337CCB35" w:rsidRDefault="00E5292E" w14:paraId="264881B6" w14:textId="77777777">
      <w:pPr>
        <w:pStyle w:val="template"/>
        <w:rPr>
          <w:rFonts w:ascii="Times New Roman" w:hAnsi="Times New Roman" w:eastAsia="Times New Roman" w:cs="Times New Roman"/>
          <w:i w:val="0"/>
          <w:iCs w:val="0"/>
        </w:rPr>
      </w:pPr>
      <w:r w:rsidRPr="337CCB35" w:rsidR="00E5292E">
        <w:rPr>
          <w:rFonts w:ascii="Times New Roman" w:hAnsi="Times New Roman" w:eastAsia="Times New Roman" w:cs="Times New Roman"/>
        </w:rPr>
        <w:t>&lt;Optionally, include any pertinent analysis models, such as data flow diagrams, class diagrams, state-transition diagrams, or entity-relationship diagrams</w:t>
      </w:r>
      <w:r w:rsidRPr="337CCB35" w:rsidR="00E5292E">
        <w:rPr>
          <w:rFonts w:ascii="Times New Roman" w:hAnsi="Times New Roman" w:eastAsia="Times New Roman" w:cs="Times New Roman"/>
          <w:i w:val="0"/>
          <w:iCs w:val="0"/>
        </w:rPr>
        <w:t>.&gt;</w:t>
      </w:r>
    </w:p>
    <w:p w:rsidR="00E5292E" w:rsidP="337CCB35" w:rsidRDefault="00E5292E" w14:paraId="46A4EA73" w14:textId="77777777">
      <w:pPr>
        <w:pStyle w:val="TOCEntry"/>
        <w:rPr>
          <w:rFonts w:ascii="Times New Roman" w:hAnsi="Times New Roman" w:eastAsia="Times New Roman" w:cs="Times New Roman"/>
        </w:rPr>
      </w:pPr>
      <w:bookmarkStart w:name="_Toc439994698" w:id="355"/>
      <w:bookmarkStart w:name="_Toc441231003" w:id="356"/>
      <w:r w:rsidRPr="337CCB35" w:rsidR="00E5292E">
        <w:rPr>
          <w:rFonts w:ascii="Times New Roman" w:hAnsi="Times New Roman" w:eastAsia="Times New Roman" w:cs="Times New Roman"/>
        </w:rPr>
        <w:t>Appendix C: To Be Determined List</w:t>
      </w:r>
      <w:bookmarkEnd w:id="355"/>
      <w:bookmarkEnd w:id="356"/>
    </w:p>
    <w:p w:rsidR="00E5292E" w:rsidP="337CCB35" w:rsidRDefault="00E5292E" w14:paraId="3FC3149F" w14:textId="77777777">
      <w:pPr>
        <w:pStyle w:val="template"/>
        <w:rPr>
          <w:rFonts w:ascii="Times New Roman" w:hAnsi="Times New Roman" w:eastAsia="Times New Roman" w:cs="Times New Roman"/>
        </w:rPr>
      </w:pPr>
      <w:r w:rsidRPr="337CCB35" w:rsidR="00E5292E">
        <w:rPr>
          <w:rFonts w:ascii="Times New Roman" w:hAnsi="Times New Roman" w:eastAsia="Times New Roman" w:cs="Times New Roman"/>
        </w:rPr>
        <w:t>&lt;Collect a numbered list of the TBD (to be determined) references that remain in the SRS so they can be tracked to closure.&gt;</w:t>
      </w:r>
    </w:p>
    <w:p w:rsidR="00B70CFC" w:rsidP="337CCB35" w:rsidRDefault="00B70CFC" w14:paraId="39FADF3E" w14:textId="77777777">
      <w:pPr>
        <w:rPr>
          <w:rFonts w:ascii="Times New Roman" w:hAnsi="Times New Roman" w:eastAsia="Times New Roman" w:cs="Times New Roman"/>
        </w:rPr>
      </w:pPr>
    </w:p>
    <w:sectPr w:rsidR="00B70CFC">
      <w:headerReference w:type="default" r:id="rId13"/>
      <w:pgSz w:w="12240" w:h="15840" w:orient="portrait" w:code="1"/>
      <w:pgMar w:top="1440" w:right="1296" w:bottom="1440" w:left="1296" w:header="720" w:footer="720" w:gutter="0"/>
      <w:pgNumType w:start="1"/>
      <w:cols w:space="720"/>
      <w:noEndnote/>
    </w:sectPr>
  </w:body>
</w:document>
</file>

<file path=word/comments.xml><?xml version="1.0" encoding="utf-8"?>
<w:comments xmlns:w14="http://schemas.microsoft.com/office/word/2010/wordml" xmlns:w="http://schemas.openxmlformats.org/wordprocessingml/2006/main">
  <w:comment w:initials="CJ" w:author="Carr, Tyler J." w:date="2022-10-18T14:45:39" w:id="1907779868">
    <w:p w:rsidR="337CCB35" w:rsidRDefault="337CCB35" w14:paraId="54E67774" w14:textId="7BEADD67">
      <w:pPr>
        <w:pStyle w:val="CommentText"/>
      </w:pPr>
      <w:r w:rsidR="337CCB35">
        <w:rPr/>
        <w:t xml:space="preserve">Look at what the rate limit is in the API. We can update however often possible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4E6777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CBAE29E" w16cex:dateUtc="2022-10-18T18:45:39.727Z"/>
</w16cex:commentsExtensible>
</file>

<file path=word/commentsIds.xml><?xml version="1.0" encoding="utf-8"?>
<w16cid:commentsIds xmlns:mc="http://schemas.openxmlformats.org/markup-compatibility/2006" xmlns:w16cid="http://schemas.microsoft.com/office/word/2016/wordml/cid" mc:Ignorable="w16cid">
  <w16cid:commentId w16cid:paraId="54E67774" w16cid:durableId="1CBAE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49DB" w:rsidRDefault="00F849DB" w14:paraId="19BCDF77" w14:textId="77777777">
      <w:pPr>
        <w:spacing w:line="240" w:lineRule="auto"/>
      </w:pPr>
      <w:r>
        <w:separator/>
      </w:r>
    </w:p>
  </w:endnote>
  <w:endnote w:type="continuationSeparator" w:id="0">
    <w:p w:rsidR="00F849DB" w:rsidRDefault="00F849DB" w14:paraId="085422C7" w14:textId="77777777">
      <w:pPr>
        <w:spacing w:line="240" w:lineRule="auto"/>
      </w:pPr>
      <w:r>
        <w:continuationSeparator/>
      </w:r>
    </w:p>
  </w:endnote>
  <w:endnote w:type="continuationNotice" w:id="1">
    <w:p w:rsidR="00F849DB" w:rsidRDefault="00F849DB" w14:paraId="4EEAD59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0ADD0C66"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758316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49DB" w:rsidRDefault="00F849DB" w14:paraId="2BA0CFE1" w14:textId="77777777">
      <w:pPr>
        <w:spacing w:line="240" w:lineRule="auto"/>
      </w:pPr>
      <w:r>
        <w:separator/>
      </w:r>
    </w:p>
  </w:footnote>
  <w:footnote w:type="continuationSeparator" w:id="0">
    <w:p w:rsidR="00F849DB" w:rsidRDefault="00F849DB" w14:paraId="4E2AE4A3" w14:textId="77777777">
      <w:pPr>
        <w:spacing w:line="240" w:lineRule="auto"/>
      </w:pPr>
      <w:r>
        <w:continuationSeparator/>
      </w:r>
    </w:p>
  </w:footnote>
  <w:footnote w:type="continuationNotice" w:id="1">
    <w:p w:rsidR="00F849DB" w:rsidRDefault="00F849DB" w14:paraId="27BA078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A9F59C0" w14:textId="77777777">
    <w:pPr>
      <w:pStyle w:val="Header"/>
    </w:pPr>
    <w:r>
      <w:t>Software</w:t>
    </w:r>
    <w:r>
      <w:rPr>
        <w:sz w:val="24"/>
      </w:rPr>
      <w:t xml:space="preserve"> </w:t>
    </w:r>
    <w:r>
      <w:t xml:space="preserve">Requirements Specification for </w:t>
    </w:r>
    <w:r w:rsidRPr="009809D5" w:rsidR="009809D5">
      <w:t>Speech Recognition for Air Traffic Control</w:t>
    </w:r>
    <w:r>
      <w:tab/>
    </w:r>
    <w:r>
      <w:tab/>
    </w:r>
    <w:r>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7B05D05F" w14:textId="77777777">
    <w:pPr>
      <w:pStyle w:val="Header"/>
      <w:tabs>
        <w:tab w:val="clear" w:pos="9360"/>
        <w:tab w:val="right" w:pos="9630"/>
      </w:tabs>
    </w:pPr>
    <w:r>
      <w:t>Software</w:t>
    </w:r>
    <w:r>
      <w:rPr>
        <w:sz w:val="24"/>
      </w:rPr>
      <w:t xml:space="preserve"> </w:t>
    </w:r>
    <w:r>
      <w:t xml:space="preserve">Requirements Specification for </w:t>
    </w:r>
    <w:r w:rsidRPr="000E0839" w:rsidR="000E0839">
      <w:t>Speech Recognition for Air Traffic Control</w:t>
    </w:r>
    <w:r>
      <w:tab/>
    </w:r>
    <w:r>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c628d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ac54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505e08"/>
    <w:multiLevelType xmlns:w="http://schemas.openxmlformats.org/wordprocessingml/2006/main" w:val="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a416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w:abstractNumId="0" w15:restartNumberingAfterBreak="0">
    <w:nsid w:val="FFFFFFFB"/>
    <w:multiLevelType w:val="hybridMultilevel"/>
    <w:tmpl w:val="D8BC5BE2"/>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022318B4"/>
    <w:multiLevelType w:val="hybridMultilevel"/>
    <w:tmpl w:val="BA4438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B34573"/>
    <w:multiLevelType w:val="hybridMultilevel"/>
    <w:tmpl w:val="3ECC75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405DF8"/>
    <w:multiLevelType w:val="hybridMultilevel"/>
    <w:tmpl w:val="7F568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4BB6EA8"/>
    <w:multiLevelType w:val="hybridMultilevel"/>
    <w:tmpl w:val="DEE6D2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3FA4A3A"/>
    <w:multiLevelType w:val="hybridMultilevel"/>
    <w:tmpl w:val="B8C87C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1" w16cid:durableId="2002148681">
    <w:abstractNumId w:val="0"/>
  </w:num>
  <w:num w:numId="2" w16cid:durableId="264653244">
    <w:abstractNumId w:val="1"/>
  </w:num>
  <w:num w:numId="3" w16cid:durableId="1474985398">
    <w:abstractNumId w:val="2"/>
  </w:num>
  <w:num w:numId="4" w16cid:durableId="1661418638">
    <w:abstractNumId w:val="5"/>
  </w:num>
  <w:num w:numId="5" w16cid:durableId="1655643955">
    <w:abstractNumId w:val="3"/>
  </w:num>
  <w:num w:numId="6" w16cid:durableId="1841921450">
    <w:abstractNumId w:val="4"/>
  </w:num>
</w:numbering>
</file>

<file path=word/people.xml><?xml version="1.0" encoding="utf-8"?>
<w15:people xmlns:mc="http://schemas.openxmlformats.org/markup-compatibility/2006" xmlns:w15="http://schemas.microsoft.com/office/word/2012/wordml" mc:Ignorable="w15">
  <w15:person w15:author="Carr, Tyler J.">
    <w15:presenceInfo w15:providerId="AD" w15:userId="S::carrt12@my.erau.edu::6480b410-f45b-498f-998a-dab63c95aed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129AB"/>
    <w:rsid w:val="00012BBD"/>
    <w:rsid w:val="00037C5A"/>
    <w:rsid w:val="0005376D"/>
    <w:rsid w:val="00054246"/>
    <w:rsid w:val="0007F75D"/>
    <w:rsid w:val="00083D79"/>
    <w:rsid w:val="000A470A"/>
    <w:rsid w:val="000A6E1F"/>
    <w:rsid w:val="000C40D4"/>
    <w:rsid w:val="000E028C"/>
    <w:rsid w:val="000E0839"/>
    <w:rsid w:val="000E0F16"/>
    <w:rsid w:val="000E270C"/>
    <w:rsid w:val="000E6E98"/>
    <w:rsid w:val="00101873"/>
    <w:rsid w:val="001021F1"/>
    <w:rsid w:val="00103087"/>
    <w:rsid w:val="00116840"/>
    <w:rsid w:val="00124FFA"/>
    <w:rsid w:val="0013406B"/>
    <w:rsid w:val="00137256"/>
    <w:rsid w:val="00165CC6"/>
    <w:rsid w:val="00184DF0"/>
    <w:rsid w:val="001A5A5D"/>
    <w:rsid w:val="001B2B18"/>
    <w:rsid w:val="00201499"/>
    <w:rsid w:val="00221F4F"/>
    <w:rsid w:val="002308C7"/>
    <w:rsid w:val="002B5D60"/>
    <w:rsid w:val="002C64EC"/>
    <w:rsid w:val="002FDED9"/>
    <w:rsid w:val="00307938"/>
    <w:rsid w:val="00322B39"/>
    <w:rsid w:val="003519F8"/>
    <w:rsid w:val="00394D1C"/>
    <w:rsid w:val="003A0984"/>
    <w:rsid w:val="003C2A2F"/>
    <w:rsid w:val="003D1D7F"/>
    <w:rsid w:val="003E624E"/>
    <w:rsid w:val="00402A46"/>
    <w:rsid w:val="00440843"/>
    <w:rsid w:val="00450E04"/>
    <w:rsid w:val="00461BFD"/>
    <w:rsid w:val="00465DAF"/>
    <w:rsid w:val="00473B21"/>
    <w:rsid w:val="004B0324"/>
    <w:rsid w:val="004B5C6B"/>
    <w:rsid w:val="004B6D54"/>
    <w:rsid w:val="004C790D"/>
    <w:rsid w:val="004F191E"/>
    <w:rsid w:val="004F5CD4"/>
    <w:rsid w:val="004F7581"/>
    <w:rsid w:val="00521809"/>
    <w:rsid w:val="00522115"/>
    <w:rsid w:val="00535501"/>
    <w:rsid w:val="00553FFA"/>
    <w:rsid w:val="005544E9"/>
    <w:rsid w:val="0056528B"/>
    <w:rsid w:val="00571AD3"/>
    <w:rsid w:val="0058272C"/>
    <w:rsid w:val="0059601A"/>
    <w:rsid w:val="005C5A32"/>
    <w:rsid w:val="005C5AB8"/>
    <w:rsid w:val="005C6496"/>
    <w:rsid w:val="005D0624"/>
    <w:rsid w:val="005D351C"/>
    <w:rsid w:val="005D5E9F"/>
    <w:rsid w:val="005F6B54"/>
    <w:rsid w:val="006109E2"/>
    <w:rsid w:val="00614B01"/>
    <w:rsid w:val="006368F5"/>
    <w:rsid w:val="00646A4F"/>
    <w:rsid w:val="00672744"/>
    <w:rsid w:val="006A254F"/>
    <w:rsid w:val="006C5CA9"/>
    <w:rsid w:val="006C6295"/>
    <w:rsid w:val="006C6CD5"/>
    <w:rsid w:val="006D5DE7"/>
    <w:rsid w:val="006D6901"/>
    <w:rsid w:val="006D7AFC"/>
    <w:rsid w:val="006E26B9"/>
    <w:rsid w:val="006F21F8"/>
    <w:rsid w:val="006F53AF"/>
    <w:rsid w:val="00702706"/>
    <w:rsid w:val="00706D15"/>
    <w:rsid w:val="00716835"/>
    <w:rsid w:val="00724392"/>
    <w:rsid w:val="00727172"/>
    <w:rsid w:val="007603A1"/>
    <w:rsid w:val="007689A8"/>
    <w:rsid w:val="00786A20"/>
    <w:rsid w:val="0079487C"/>
    <w:rsid w:val="007A3CCE"/>
    <w:rsid w:val="007B3540"/>
    <w:rsid w:val="007C4DC3"/>
    <w:rsid w:val="007C5C35"/>
    <w:rsid w:val="007C907D"/>
    <w:rsid w:val="007E01A2"/>
    <w:rsid w:val="00805E57"/>
    <w:rsid w:val="00810B08"/>
    <w:rsid w:val="00816408"/>
    <w:rsid w:val="00820FB4"/>
    <w:rsid w:val="00886C36"/>
    <w:rsid w:val="008930A5"/>
    <w:rsid w:val="008BD316"/>
    <w:rsid w:val="008F31A8"/>
    <w:rsid w:val="009014D0"/>
    <w:rsid w:val="00914DF4"/>
    <w:rsid w:val="009155D6"/>
    <w:rsid w:val="009449B4"/>
    <w:rsid w:val="009546F8"/>
    <w:rsid w:val="009669EE"/>
    <w:rsid w:val="009729B9"/>
    <w:rsid w:val="00977385"/>
    <w:rsid w:val="009809D5"/>
    <w:rsid w:val="009B39B9"/>
    <w:rsid w:val="009B7C67"/>
    <w:rsid w:val="009F366F"/>
    <w:rsid w:val="00A038DC"/>
    <w:rsid w:val="00A050FC"/>
    <w:rsid w:val="00A05B44"/>
    <w:rsid w:val="00A11E06"/>
    <w:rsid w:val="00A12ED5"/>
    <w:rsid w:val="00A16AC5"/>
    <w:rsid w:val="00A54588"/>
    <w:rsid w:val="00A64858"/>
    <w:rsid w:val="00A8224C"/>
    <w:rsid w:val="00A840B4"/>
    <w:rsid w:val="00A92150"/>
    <w:rsid w:val="00AA24A4"/>
    <w:rsid w:val="00AA330F"/>
    <w:rsid w:val="00AD7A1A"/>
    <w:rsid w:val="00AE081D"/>
    <w:rsid w:val="00AE17E1"/>
    <w:rsid w:val="00AE404D"/>
    <w:rsid w:val="00AE5A1D"/>
    <w:rsid w:val="00B060FE"/>
    <w:rsid w:val="00B062F0"/>
    <w:rsid w:val="00B4693E"/>
    <w:rsid w:val="00B70CFC"/>
    <w:rsid w:val="00B72F17"/>
    <w:rsid w:val="00B77789"/>
    <w:rsid w:val="00B93455"/>
    <w:rsid w:val="00BA54E2"/>
    <w:rsid w:val="00BF106C"/>
    <w:rsid w:val="00BF5DEC"/>
    <w:rsid w:val="00C0327A"/>
    <w:rsid w:val="00C14336"/>
    <w:rsid w:val="00C14D06"/>
    <w:rsid w:val="00C32D2B"/>
    <w:rsid w:val="00C34A5F"/>
    <w:rsid w:val="00C606F7"/>
    <w:rsid w:val="00C63AE7"/>
    <w:rsid w:val="00C80920"/>
    <w:rsid w:val="00C90024"/>
    <w:rsid w:val="00CB5B0E"/>
    <w:rsid w:val="00CE02E7"/>
    <w:rsid w:val="00CE2FF1"/>
    <w:rsid w:val="00D01AC9"/>
    <w:rsid w:val="00D0589B"/>
    <w:rsid w:val="00D216C0"/>
    <w:rsid w:val="00D22D71"/>
    <w:rsid w:val="00D27D33"/>
    <w:rsid w:val="00D309F5"/>
    <w:rsid w:val="00D92D34"/>
    <w:rsid w:val="00D97018"/>
    <w:rsid w:val="00DD77C0"/>
    <w:rsid w:val="00DE292F"/>
    <w:rsid w:val="00DF7A89"/>
    <w:rsid w:val="00E0395C"/>
    <w:rsid w:val="00E21548"/>
    <w:rsid w:val="00E37B8B"/>
    <w:rsid w:val="00E4626D"/>
    <w:rsid w:val="00E5292E"/>
    <w:rsid w:val="00E724AE"/>
    <w:rsid w:val="00E903A0"/>
    <w:rsid w:val="00EA1F9F"/>
    <w:rsid w:val="00EB7BDE"/>
    <w:rsid w:val="00EC4E06"/>
    <w:rsid w:val="00EF7E12"/>
    <w:rsid w:val="00F039E2"/>
    <w:rsid w:val="00F33C09"/>
    <w:rsid w:val="00F55ECA"/>
    <w:rsid w:val="00F849DB"/>
    <w:rsid w:val="00F91465"/>
    <w:rsid w:val="00F95FDB"/>
    <w:rsid w:val="00FB276C"/>
    <w:rsid w:val="00FC0A9E"/>
    <w:rsid w:val="00FC4529"/>
    <w:rsid w:val="00FD6163"/>
    <w:rsid w:val="00FF485C"/>
    <w:rsid w:val="00FF5538"/>
    <w:rsid w:val="0133490C"/>
    <w:rsid w:val="014B520D"/>
    <w:rsid w:val="01503853"/>
    <w:rsid w:val="01783FFB"/>
    <w:rsid w:val="01A40E8D"/>
    <w:rsid w:val="01AE661A"/>
    <w:rsid w:val="021A3ECC"/>
    <w:rsid w:val="030D1FF0"/>
    <w:rsid w:val="031701DC"/>
    <w:rsid w:val="031A8414"/>
    <w:rsid w:val="035ECD45"/>
    <w:rsid w:val="0366E823"/>
    <w:rsid w:val="04255B67"/>
    <w:rsid w:val="04769DD8"/>
    <w:rsid w:val="04C59E24"/>
    <w:rsid w:val="053BF013"/>
    <w:rsid w:val="0542A69F"/>
    <w:rsid w:val="05D86812"/>
    <w:rsid w:val="0705905B"/>
    <w:rsid w:val="076F09C3"/>
    <w:rsid w:val="07A2CC7D"/>
    <w:rsid w:val="07DCE201"/>
    <w:rsid w:val="0819445E"/>
    <w:rsid w:val="082E7185"/>
    <w:rsid w:val="08E5C7BD"/>
    <w:rsid w:val="092DE466"/>
    <w:rsid w:val="096F2792"/>
    <w:rsid w:val="098783CE"/>
    <w:rsid w:val="0A9EC4FE"/>
    <w:rsid w:val="0BCE85BD"/>
    <w:rsid w:val="0C3FD6F0"/>
    <w:rsid w:val="0C7371FC"/>
    <w:rsid w:val="0CCC7310"/>
    <w:rsid w:val="0D2EB813"/>
    <w:rsid w:val="0D903063"/>
    <w:rsid w:val="0E09DF89"/>
    <w:rsid w:val="0E192222"/>
    <w:rsid w:val="0E1D9BC4"/>
    <w:rsid w:val="0EC7D017"/>
    <w:rsid w:val="0FC2474A"/>
    <w:rsid w:val="1053E476"/>
    <w:rsid w:val="10805383"/>
    <w:rsid w:val="10FBF1E4"/>
    <w:rsid w:val="11355125"/>
    <w:rsid w:val="1184E1D0"/>
    <w:rsid w:val="11D11DAA"/>
    <w:rsid w:val="122DDC8A"/>
    <w:rsid w:val="122E616B"/>
    <w:rsid w:val="12DB5CC4"/>
    <w:rsid w:val="139C9173"/>
    <w:rsid w:val="14A15AFF"/>
    <w:rsid w:val="1565F77F"/>
    <w:rsid w:val="157A2D60"/>
    <w:rsid w:val="15D321AD"/>
    <w:rsid w:val="15F3123D"/>
    <w:rsid w:val="1606BA88"/>
    <w:rsid w:val="164C8D5C"/>
    <w:rsid w:val="1685F047"/>
    <w:rsid w:val="16B5FEFA"/>
    <w:rsid w:val="18FEB19C"/>
    <w:rsid w:val="19505225"/>
    <w:rsid w:val="1A3D5A19"/>
    <w:rsid w:val="1A539B10"/>
    <w:rsid w:val="1AAB457A"/>
    <w:rsid w:val="1ABAB44C"/>
    <w:rsid w:val="1B6B5F08"/>
    <w:rsid w:val="1BE72B48"/>
    <w:rsid w:val="1C075F3E"/>
    <w:rsid w:val="1D015460"/>
    <w:rsid w:val="1D0C66C6"/>
    <w:rsid w:val="1D3828FA"/>
    <w:rsid w:val="1D9B1289"/>
    <w:rsid w:val="1DAC8AC9"/>
    <w:rsid w:val="1DEFFE64"/>
    <w:rsid w:val="1ECF7663"/>
    <w:rsid w:val="1F11FFDE"/>
    <w:rsid w:val="1F3CE1E5"/>
    <w:rsid w:val="204957FF"/>
    <w:rsid w:val="208019C1"/>
    <w:rsid w:val="20C53C47"/>
    <w:rsid w:val="22065B43"/>
    <w:rsid w:val="221DAA19"/>
    <w:rsid w:val="223EB90B"/>
    <w:rsid w:val="22E6F464"/>
    <w:rsid w:val="2354F75E"/>
    <w:rsid w:val="2390AEBA"/>
    <w:rsid w:val="23DDE91D"/>
    <w:rsid w:val="23E7CDE6"/>
    <w:rsid w:val="24139D73"/>
    <w:rsid w:val="24586191"/>
    <w:rsid w:val="24855F13"/>
    <w:rsid w:val="2490A47D"/>
    <w:rsid w:val="265F35F7"/>
    <w:rsid w:val="26E5A394"/>
    <w:rsid w:val="26EE3112"/>
    <w:rsid w:val="27567419"/>
    <w:rsid w:val="2777716E"/>
    <w:rsid w:val="278D71A8"/>
    <w:rsid w:val="279671A9"/>
    <w:rsid w:val="27D13004"/>
    <w:rsid w:val="288FC6AD"/>
    <w:rsid w:val="2899AF0A"/>
    <w:rsid w:val="28B1D6CB"/>
    <w:rsid w:val="28E614F0"/>
    <w:rsid w:val="29E0B86B"/>
    <w:rsid w:val="2A3C8647"/>
    <w:rsid w:val="2A4CF67D"/>
    <w:rsid w:val="2B90F83C"/>
    <w:rsid w:val="2BB7D938"/>
    <w:rsid w:val="2BC9B97B"/>
    <w:rsid w:val="2C0BA8D2"/>
    <w:rsid w:val="2C135D00"/>
    <w:rsid w:val="2C4B6B6F"/>
    <w:rsid w:val="2D729372"/>
    <w:rsid w:val="2DD0AD0C"/>
    <w:rsid w:val="2DDD91C5"/>
    <w:rsid w:val="2E79DEA2"/>
    <w:rsid w:val="2EC37897"/>
    <w:rsid w:val="2EFA9ADF"/>
    <w:rsid w:val="2FCB77B1"/>
    <w:rsid w:val="2FF86E21"/>
    <w:rsid w:val="3030038F"/>
    <w:rsid w:val="3073332F"/>
    <w:rsid w:val="31084DCE"/>
    <w:rsid w:val="31116949"/>
    <w:rsid w:val="311DEF0D"/>
    <w:rsid w:val="315BF590"/>
    <w:rsid w:val="316D25E5"/>
    <w:rsid w:val="3170AC9B"/>
    <w:rsid w:val="31ACCF67"/>
    <w:rsid w:val="31EEE80D"/>
    <w:rsid w:val="31F20670"/>
    <w:rsid w:val="3213C515"/>
    <w:rsid w:val="32688E98"/>
    <w:rsid w:val="327D3723"/>
    <w:rsid w:val="327EAB11"/>
    <w:rsid w:val="32AD39AA"/>
    <w:rsid w:val="334FCD9D"/>
    <w:rsid w:val="33799F9C"/>
    <w:rsid w:val="337CCB35"/>
    <w:rsid w:val="33A3478A"/>
    <w:rsid w:val="33C2945A"/>
    <w:rsid w:val="3492CC09"/>
    <w:rsid w:val="350DA243"/>
    <w:rsid w:val="3511E821"/>
    <w:rsid w:val="351BBDC8"/>
    <w:rsid w:val="36454514"/>
    <w:rsid w:val="365315E9"/>
    <w:rsid w:val="367BA49C"/>
    <w:rsid w:val="373E07F3"/>
    <w:rsid w:val="376D8EA4"/>
    <w:rsid w:val="379D0AA2"/>
    <w:rsid w:val="37A1977C"/>
    <w:rsid w:val="37B3F41D"/>
    <w:rsid w:val="3901D57B"/>
    <w:rsid w:val="39365EFD"/>
    <w:rsid w:val="397DF322"/>
    <w:rsid w:val="39F18BD0"/>
    <w:rsid w:val="3A13D527"/>
    <w:rsid w:val="3A8EAD40"/>
    <w:rsid w:val="3AD9CFB6"/>
    <w:rsid w:val="3AEB113A"/>
    <w:rsid w:val="3B855A99"/>
    <w:rsid w:val="3BBE55C2"/>
    <w:rsid w:val="3BCB62B4"/>
    <w:rsid w:val="3C3BF65F"/>
    <w:rsid w:val="3C94C273"/>
    <w:rsid w:val="3DB9F42D"/>
    <w:rsid w:val="3E48D682"/>
    <w:rsid w:val="3F1E5F91"/>
    <w:rsid w:val="3FCFAC8E"/>
    <w:rsid w:val="4019312E"/>
    <w:rsid w:val="40197980"/>
    <w:rsid w:val="405C107F"/>
    <w:rsid w:val="408A3F01"/>
    <w:rsid w:val="4162BE7C"/>
    <w:rsid w:val="41B6FFA3"/>
    <w:rsid w:val="41DD541B"/>
    <w:rsid w:val="4238FFFB"/>
    <w:rsid w:val="4244F1E4"/>
    <w:rsid w:val="4245E4B4"/>
    <w:rsid w:val="424D1897"/>
    <w:rsid w:val="42CA5392"/>
    <w:rsid w:val="42D47096"/>
    <w:rsid w:val="43051C6F"/>
    <w:rsid w:val="4330474B"/>
    <w:rsid w:val="439BAF3D"/>
    <w:rsid w:val="43E1F88C"/>
    <w:rsid w:val="44314711"/>
    <w:rsid w:val="4497C69E"/>
    <w:rsid w:val="44EE1993"/>
    <w:rsid w:val="44FCD448"/>
    <w:rsid w:val="45562840"/>
    <w:rsid w:val="45FD9E36"/>
    <w:rsid w:val="464DD0DB"/>
    <w:rsid w:val="47312ECD"/>
    <w:rsid w:val="4739E3ED"/>
    <w:rsid w:val="47C19616"/>
    <w:rsid w:val="47D7751A"/>
    <w:rsid w:val="48986EBC"/>
    <w:rsid w:val="48AB8848"/>
    <w:rsid w:val="48FDE74B"/>
    <w:rsid w:val="49B14BFE"/>
    <w:rsid w:val="4A778257"/>
    <w:rsid w:val="4AB4B631"/>
    <w:rsid w:val="4B2036F8"/>
    <w:rsid w:val="4B3F1D2E"/>
    <w:rsid w:val="4B43FDA2"/>
    <w:rsid w:val="4CAE83D4"/>
    <w:rsid w:val="4D37744A"/>
    <w:rsid w:val="4D8ECF1F"/>
    <w:rsid w:val="4DEEF627"/>
    <w:rsid w:val="4E0C6602"/>
    <w:rsid w:val="4E2EEA50"/>
    <w:rsid w:val="4E77AA7D"/>
    <w:rsid w:val="4E7D353D"/>
    <w:rsid w:val="4EF44DC7"/>
    <w:rsid w:val="4EFBDFB5"/>
    <w:rsid w:val="4F191C96"/>
    <w:rsid w:val="4F61F53C"/>
    <w:rsid w:val="4FBAA5E6"/>
    <w:rsid w:val="4FC102D2"/>
    <w:rsid w:val="501BFB25"/>
    <w:rsid w:val="505AB2F9"/>
    <w:rsid w:val="5061D55F"/>
    <w:rsid w:val="5061D55F"/>
    <w:rsid w:val="508AAAD3"/>
    <w:rsid w:val="50C4A979"/>
    <w:rsid w:val="5140B0CD"/>
    <w:rsid w:val="51490B13"/>
    <w:rsid w:val="51B3FB10"/>
    <w:rsid w:val="528A4A7C"/>
    <w:rsid w:val="52D32733"/>
    <w:rsid w:val="5363AC85"/>
    <w:rsid w:val="53997621"/>
    <w:rsid w:val="53DF0488"/>
    <w:rsid w:val="53EAC82D"/>
    <w:rsid w:val="5410B1B9"/>
    <w:rsid w:val="54119235"/>
    <w:rsid w:val="5582EDE2"/>
    <w:rsid w:val="55C44438"/>
    <w:rsid w:val="56C0FA6D"/>
    <w:rsid w:val="57243BF6"/>
    <w:rsid w:val="573224CF"/>
    <w:rsid w:val="57A14730"/>
    <w:rsid w:val="57BEDADB"/>
    <w:rsid w:val="57BF5D3F"/>
    <w:rsid w:val="57CB550C"/>
    <w:rsid w:val="57E6B24B"/>
    <w:rsid w:val="57EB955A"/>
    <w:rsid w:val="582A5442"/>
    <w:rsid w:val="586DD3CF"/>
    <w:rsid w:val="589AD151"/>
    <w:rsid w:val="5907786B"/>
    <w:rsid w:val="593B231B"/>
    <w:rsid w:val="593DB8D1"/>
    <w:rsid w:val="59EA22DF"/>
    <w:rsid w:val="59FE2523"/>
    <w:rsid w:val="5A62F344"/>
    <w:rsid w:val="5AB832CF"/>
    <w:rsid w:val="5ADDE5D2"/>
    <w:rsid w:val="5BB90504"/>
    <w:rsid w:val="5BECCBC0"/>
    <w:rsid w:val="5BFC06A1"/>
    <w:rsid w:val="5C57FC97"/>
    <w:rsid w:val="5C782090"/>
    <w:rsid w:val="5C973E4B"/>
    <w:rsid w:val="5CF70C6E"/>
    <w:rsid w:val="5D39BD0E"/>
    <w:rsid w:val="5D43A1D7"/>
    <w:rsid w:val="5F8E0C66"/>
    <w:rsid w:val="5FBB09E8"/>
    <w:rsid w:val="5FDC1869"/>
    <w:rsid w:val="602FD68B"/>
    <w:rsid w:val="609207A0"/>
    <w:rsid w:val="60B0E764"/>
    <w:rsid w:val="62172D43"/>
    <w:rsid w:val="625936BC"/>
    <w:rsid w:val="62A4B970"/>
    <w:rsid w:val="62AB88AC"/>
    <w:rsid w:val="635145C7"/>
    <w:rsid w:val="636B8F87"/>
    <w:rsid w:val="63DC5508"/>
    <w:rsid w:val="649BBEB9"/>
    <w:rsid w:val="64B4F1AE"/>
    <w:rsid w:val="6590D77E"/>
    <w:rsid w:val="65D96B80"/>
    <w:rsid w:val="66C2F3FF"/>
    <w:rsid w:val="66CE6763"/>
    <w:rsid w:val="6709414F"/>
    <w:rsid w:val="67504579"/>
    <w:rsid w:val="6828591E"/>
    <w:rsid w:val="689C8D64"/>
    <w:rsid w:val="69D7D0BE"/>
    <w:rsid w:val="69FB0B04"/>
    <w:rsid w:val="6A385DC5"/>
    <w:rsid w:val="6A61EDE9"/>
    <w:rsid w:val="6AFC8D9F"/>
    <w:rsid w:val="6B30816E"/>
    <w:rsid w:val="6B326D03"/>
    <w:rsid w:val="6C930611"/>
    <w:rsid w:val="6CE1492E"/>
    <w:rsid w:val="6D036205"/>
    <w:rsid w:val="6D0F7276"/>
    <w:rsid w:val="6D989025"/>
    <w:rsid w:val="6DE2A6BA"/>
    <w:rsid w:val="6EEA5C69"/>
    <w:rsid w:val="6FAEE9DA"/>
    <w:rsid w:val="6FBF6AF7"/>
    <w:rsid w:val="704F70F3"/>
    <w:rsid w:val="71822F47"/>
    <w:rsid w:val="7298C4A1"/>
    <w:rsid w:val="729D6C4D"/>
    <w:rsid w:val="72E3A9F4"/>
    <w:rsid w:val="73767307"/>
    <w:rsid w:val="73916B50"/>
    <w:rsid w:val="73C3A966"/>
    <w:rsid w:val="7416BF80"/>
    <w:rsid w:val="741BEBF5"/>
    <w:rsid w:val="74CFE81F"/>
    <w:rsid w:val="756F8B70"/>
    <w:rsid w:val="7597CA50"/>
    <w:rsid w:val="76EEA3C2"/>
    <w:rsid w:val="779E71AA"/>
    <w:rsid w:val="78704FA7"/>
    <w:rsid w:val="7871DF3B"/>
    <w:rsid w:val="792DB4DA"/>
    <w:rsid w:val="79754D71"/>
    <w:rsid w:val="79774E80"/>
    <w:rsid w:val="79D4D269"/>
    <w:rsid w:val="79E612F2"/>
    <w:rsid w:val="7AD6B73A"/>
    <w:rsid w:val="7BC7E5F5"/>
    <w:rsid w:val="7BD4C0FB"/>
    <w:rsid w:val="7BEBC7FC"/>
    <w:rsid w:val="7C69AD06"/>
    <w:rsid w:val="7CBBCF39"/>
    <w:rsid w:val="7DB72382"/>
    <w:rsid w:val="7E206F49"/>
    <w:rsid w:val="7E2E63E1"/>
    <w:rsid w:val="7E4789F2"/>
    <w:rsid w:val="7F9C9DF7"/>
    <w:rsid w:val="7FAF81AB"/>
    <w:rsid w:val="7FBA1F9F"/>
    <w:rsid w:val="7FC8A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2"/>
    </o:shapelayout>
  </w:shapeDefaults>
  <w:decimalSymbol w:val="."/>
  <w:listSeparator w:val=","/>
  <w14:docId w14:val="2AF2C0AE"/>
  <w15:chartTrackingRefBased/>
  <w15:docId w15:val="{C2FB35F8-A2DA-4C5B-A1EC-C7DB0DC6D4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292E"/>
    <w:pPr>
      <w:spacing w:line="240" w:lineRule="exact"/>
    </w:pPr>
    <w:rPr>
      <w:rFonts w:ascii="Times" w:hAnsi="Times"/>
      <w:sz w:val="24"/>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styleId="level4" w:customStyle="1">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styleId="TOCEntry" w:customStyle="1">
    <w:name w:val="TOCEntry"/>
    <w:basedOn w:val="Normal"/>
    <w:rsid w:val="00E5292E"/>
    <w:pPr>
      <w:keepNext/>
      <w:keepLines/>
      <w:spacing w:before="120" w:after="240" w:line="240" w:lineRule="atLeast"/>
    </w:pPr>
    <w:rPr>
      <w:b/>
      <w:sz w:val="36"/>
    </w:rPr>
  </w:style>
  <w:style w:type="paragraph" w:styleId="template" w:customStyle="1">
    <w:name w:val="template"/>
    <w:basedOn w:val="Normal"/>
    <w:rsid w:val="00E5292E"/>
    <w:rPr>
      <w:rFonts w:ascii="Arial" w:hAnsi="Arial"/>
      <w:i/>
      <w:sz w:val="22"/>
    </w:rPr>
  </w:style>
  <w:style w:type="paragraph" w:styleId="level3text" w:customStyle="1">
    <w:name w:val="level 3 text"/>
    <w:basedOn w:val="Normal"/>
    <w:rsid w:val="00E5292E"/>
    <w:pPr>
      <w:spacing w:line="220" w:lineRule="exact"/>
      <w:ind w:left="1350" w:hanging="716"/>
    </w:pPr>
    <w:rPr>
      <w:rFonts w:ascii="Arial" w:hAnsi="Arial"/>
      <w:i/>
      <w:sz w:val="22"/>
    </w:rPr>
  </w:style>
  <w:style w:type="paragraph" w:styleId="requirement" w:customStyle="1">
    <w:name w:val="requirement"/>
    <w:basedOn w:val="level4"/>
    <w:rsid w:val="00E5292E"/>
    <w:pPr>
      <w:spacing w:before="0" w:after="0"/>
      <w:ind w:left="2348" w:hanging="994"/>
    </w:pPr>
    <w:rPr>
      <w:rFonts w:ascii="Times New Roman" w:hAnsi="Times New Roman"/>
    </w:rPr>
  </w:style>
  <w:style w:type="paragraph" w:styleId="ByLine" w:customStyle="1">
    <w:name w:val="ByLine"/>
    <w:basedOn w:val="Title"/>
    <w:rsid w:val="00E5292E"/>
    <w:rPr>
      <w:sz w:val="28"/>
    </w:rPr>
  </w:style>
  <w:style w:type="paragraph" w:styleId="ChangeHistoryTitle" w:customStyle="1">
    <w:name w:val="ChangeHistory Title"/>
    <w:basedOn w:val="Normal"/>
    <w:rsid w:val="00E5292E"/>
    <w:pPr>
      <w:keepNext/>
      <w:spacing w:before="60" w:after="60" w:line="240" w:lineRule="auto"/>
      <w:jc w:val="center"/>
    </w:pPr>
    <w:rPr>
      <w:rFonts w:ascii="Arial" w:hAnsi="Arial"/>
      <w:b/>
      <w:sz w:val="36"/>
    </w:rPr>
  </w:style>
  <w:style w:type="paragraph" w:styleId="line" w:customStyle="1">
    <w:name w:val="line"/>
    <w:basedOn w:val="Title"/>
    <w:rsid w:val="00E5292E"/>
    <w:pPr>
      <w:pBdr>
        <w:top w:val="single" w:color="auto" w:sz="36" w:space="1"/>
      </w:pBdr>
      <w:spacing w:after="0"/>
    </w:pPr>
    <w:rPr>
      <w:sz w:val="40"/>
    </w:rPr>
  </w:style>
  <w:style w:type="paragraph" w:styleId="Revision">
    <w:name w:val="Revision"/>
    <w:hidden/>
    <w:uiPriority w:val="99"/>
    <w:semiHidden/>
    <w:rsid w:val="00D216C0"/>
    <w:rPr>
      <w:rFonts w:ascii="Times" w:hAnsi="Times"/>
      <w:sz w:val="24"/>
    </w:rPr>
  </w:style>
  <w:style w:type="character" w:styleId="Hyperlink">
    <w:name w:val="Hyperlink"/>
    <w:basedOn w:val="DefaultParagraphFont"/>
    <w:rsid w:val="00D216C0"/>
    <w:rPr>
      <w:color w:val="0563C1" w:themeColor="hyperlink"/>
      <w:u w:val="single"/>
    </w:rPr>
  </w:style>
  <w:style w:type="character" w:styleId="UnresolvedMention">
    <w:name w:val="Unresolved Mention"/>
    <w:basedOn w:val="DefaultParagraphFont"/>
    <w:uiPriority w:val="99"/>
    <w:semiHidden/>
    <w:unhideWhenUsed/>
    <w:rsid w:val="00D216C0"/>
    <w:rPr>
      <w:color w:val="605E5C"/>
      <w:shd w:val="clear" w:color="auto" w:fill="E1DFDD"/>
    </w:rPr>
  </w:style>
  <w:style w:type="table" w:styleId="TableGrid">
    <w:name w:val="Table Grid"/>
    <w:basedOn w:val="TableNormal"/>
    <w:rsid w:val="00E4626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microsoft.com/office/2011/relationships/people" Target="people.xml" Id="rId1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comments" Target="comments.xml" Id="R19c628556ed34a07" /><Relationship Type="http://schemas.microsoft.com/office/2011/relationships/commentsExtended" Target="commentsExtended.xml" Id="R02e01b40f16d4ca1" /><Relationship Type="http://schemas.microsoft.com/office/2016/09/relationships/commentsIds" Target="commentsIds.xml" Id="R770bffe81a76464c" /><Relationship Type="http://schemas.microsoft.com/office/2018/08/relationships/commentsExtensible" Target="commentsExtensible.xml" Id="Ra53ec618082e40e6" /><Relationship Type="http://schemas.openxmlformats.org/officeDocument/2006/relationships/image" Target="/media/image2.png" Id="R63eafea292c14d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13AF14A5529478B412B091825830A" ma:contentTypeVersion="9" ma:contentTypeDescription="Create a new document." ma:contentTypeScope="" ma:versionID="5adcb24df61d31c2d9f42b5cde806c7a">
  <xsd:schema xmlns:xsd="http://www.w3.org/2001/XMLSchema" xmlns:xs="http://www.w3.org/2001/XMLSchema" xmlns:p="http://schemas.microsoft.com/office/2006/metadata/properties" xmlns:ns3="101a12b8-a70a-46c6-bba6-6ae599599d77" xmlns:ns4="dc9f2326-2d7d-47a7-b84c-828be7f14d01" targetNamespace="http://schemas.microsoft.com/office/2006/metadata/properties" ma:root="true" ma:fieldsID="30acd1ffb185f0bdb2f21f1b8f83c43c" ns3:_="" ns4:_="">
    <xsd:import namespace="101a12b8-a70a-46c6-bba6-6ae599599d77"/>
    <xsd:import namespace="dc9f2326-2d7d-47a7-b84c-828be7f14d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12b8-a70a-46c6-bba6-6ae599599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f2326-2d7d-47a7-b84c-828be7f14d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30C6BA-4634-4D93-940F-7B10FD7575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12b8-a70a-46c6-bba6-6ae599599d77"/>
    <ds:schemaRef ds:uri="dc9f2326-2d7d-47a7-b84c-828be7f14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94C93-6FB5-4F55-AA27-5F6A376C5D2E}">
  <ds:schemaRefs>
    <ds:schemaRef ds:uri="http://schemas.microsoft.com/sharepoint/v3/contenttype/forms"/>
  </ds:schemaRefs>
</ds:datastoreItem>
</file>

<file path=customXml/itemProps3.xml><?xml version="1.0" encoding="utf-8"?>
<ds:datastoreItem xmlns:ds="http://schemas.openxmlformats.org/officeDocument/2006/customXml" ds:itemID="{FC823484-CC4E-4498-908C-EC40E95C1B2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ERAU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
  <dc:creator>Imageusr</dc:creator>
  <keywords/>
  <dc:description/>
  <lastModifiedBy>Carr, Tyler J.</lastModifiedBy>
  <revision>110</revision>
  <dcterms:created xsi:type="dcterms:W3CDTF">2022-10-04T18:26:00.0000000Z</dcterms:created>
  <dcterms:modified xsi:type="dcterms:W3CDTF">2022-10-18T19:19:16.4263810Z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0x01010062313AF14A5529478B412B091825830A</vt:lpwstr>
  </property>
</Properties>
</file>